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B30" w:rsidRPr="006B6284" w:rsidRDefault="002A2B30" w:rsidP="007966DA">
      <w:pPr>
        <w:spacing w:after="0" w:line="240" w:lineRule="auto"/>
        <w:jc w:val="center"/>
        <w:rPr>
          <w:rFonts w:asciiTheme="majorHAnsi" w:hAnsiTheme="majorHAnsi"/>
          <w:b/>
        </w:rPr>
      </w:pPr>
    </w:p>
    <w:p w:rsidR="00480B84" w:rsidRPr="006B6284" w:rsidRDefault="00480B84" w:rsidP="007966DA">
      <w:pPr>
        <w:spacing w:after="0" w:line="240" w:lineRule="auto"/>
        <w:jc w:val="center"/>
        <w:rPr>
          <w:rFonts w:asciiTheme="majorHAnsi" w:hAnsiTheme="majorHAnsi"/>
          <w:b/>
        </w:rPr>
      </w:pPr>
    </w:p>
    <w:p w:rsidR="00480B84" w:rsidRPr="006B6284" w:rsidRDefault="00480B84" w:rsidP="007966DA">
      <w:pPr>
        <w:spacing w:after="0" w:line="240" w:lineRule="auto"/>
        <w:jc w:val="center"/>
        <w:rPr>
          <w:rFonts w:asciiTheme="majorHAnsi" w:hAnsiTheme="majorHAnsi"/>
          <w:b/>
        </w:rPr>
      </w:pPr>
    </w:p>
    <w:p w:rsidR="00480B84" w:rsidRPr="006B6284" w:rsidRDefault="00480B84" w:rsidP="007966DA">
      <w:pPr>
        <w:spacing w:after="0" w:line="240" w:lineRule="auto"/>
        <w:jc w:val="center"/>
        <w:rPr>
          <w:rFonts w:asciiTheme="majorHAnsi" w:hAnsiTheme="majorHAnsi"/>
        </w:rPr>
      </w:pPr>
    </w:p>
    <w:p w:rsidR="002A2B30" w:rsidRPr="006B6284" w:rsidRDefault="002A2B30" w:rsidP="007966DA">
      <w:pPr>
        <w:spacing w:after="0" w:line="240" w:lineRule="auto"/>
        <w:jc w:val="both"/>
        <w:rPr>
          <w:rFonts w:asciiTheme="majorHAnsi" w:hAnsiTheme="majorHAnsi"/>
        </w:rPr>
      </w:pPr>
    </w:p>
    <w:p w:rsidR="002A2B30" w:rsidRPr="006B6284" w:rsidRDefault="002A2B30" w:rsidP="007966DA">
      <w:pPr>
        <w:spacing w:after="0" w:line="240" w:lineRule="auto"/>
        <w:jc w:val="both"/>
        <w:rPr>
          <w:rFonts w:asciiTheme="majorHAnsi" w:hAnsiTheme="majorHAnsi"/>
        </w:rPr>
      </w:pPr>
    </w:p>
    <w:p w:rsidR="002A2B30" w:rsidRPr="006B6284" w:rsidRDefault="002A2B30" w:rsidP="007966DA">
      <w:pPr>
        <w:spacing w:after="0" w:line="240" w:lineRule="auto"/>
        <w:jc w:val="both"/>
        <w:rPr>
          <w:rFonts w:asciiTheme="majorHAnsi" w:hAnsiTheme="majorHAnsi"/>
        </w:rPr>
      </w:pPr>
    </w:p>
    <w:p w:rsidR="002A2B30" w:rsidRPr="006B6284" w:rsidRDefault="002A2B30" w:rsidP="007966DA">
      <w:pPr>
        <w:spacing w:after="0" w:line="240" w:lineRule="auto"/>
        <w:jc w:val="both"/>
        <w:rPr>
          <w:rFonts w:asciiTheme="majorHAnsi" w:hAnsiTheme="majorHAnsi"/>
        </w:rPr>
      </w:pPr>
    </w:p>
    <w:p w:rsidR="002A2B30" w:rsidRPr="006B6284" w:rsidRDefault="002A2B30" w:rsidP="007966DA">
      <w:pPr>
        <w:spacing w:after="0" w:line="240" w:lineRule="auto"/>
        <w:jc w:val="both"/>
        <w:rPr>
          <w:rFonts w:asciiTheme="majorHAnsi" w:hAnsiTheme="majorHAnsi"/>
        </w:rPr>
      </w:pPr>
    </w:p>
    <w:p w:rsidR="002A2B30" w:rsidRPr="006B6284" w:rsidRDefault="002A2B30" w:rsidP="007966DA">
      <w:pPr>
        <w:spacing w:after="0" w:line="240" w:lineRule="auto"/>
        <w:jc w:val="both"/>
        <w:rPr>
          <w:rFonts w:asciiTheme="majorHAnsi" w:hAnsiTheme="majorHAnsi"/>
        </w:rPr>
      </w:pPr>
    </w:p>
    <w:p w:rsidR="002A2B30" w:rsidRPr="006B6284" w:rsidRDefault="002A2B30" w:rsidP="007966DA">
      <w:pPr>
        <w:spacing w:after="0" w:line="240" w:lineRule="auto"/>
        <w:jc w:val="both"/>
        <w:rPr>
          <w:rFonts w:asciiTheme="majorHAnsi" w:hAnsiTheme="majorHAnsi"/>
        </w:rPr>
      </w:pPr>
    </w:p>
    <w:p w:rsidR="00480B84" w:rsidRPr="006B6284" w:rsidRDefault="00480B84" w:rsidP="007966DA">
      <w:pPr>
        <w:spacing w:after="0" w:line="240" w:lineRule="auto"/>
        <w:jc w:val="both"/>
        <w:rPr>
          <w:rFonts w:asciiTheme="majorHAnsi" w:hAnsiTheme="majorHAnsi"/>
        </w:rPr>
      </w:pPr>
    </w:p>
    <w:p w:rsidR="00480B84" w:rsidRPr="006B6284" w:rsidRDefault="00480B84" w:rsidP="007966DA">
      <w:pPr>
        <w:spacing w:after="0" w:line="240" w:lineRule="auto"/>
        <w:jc w:val="both"/>
        <w:rPr>
          <w:rFonts w:asciiTheme="majorHAnsi" w:hAnsiTheme="majorHAnsi"/>
        </w:rPr>
      </w:pPr>
    </w:p>
    <w:p w:rsidR="002A2B30" w:rsidRPr="006B6284" w:rsidRDefault="002A2B30" w:rsidP="007966DA">
      <w:pPr>
        <w:spacing w:after="0" w:line="240" w:lineRule="auto"/>
        <w:jc w:val="both"/>
        <w:rPr>
          <w:rFonts w:asciiTheme="majorHAnsi" w:hAnsiTheme="majorHAnsi"/>
        </w:rPr>
      </w:pPr>
    </w:p>
    <w:p w:rsidR="00F022A0" w:rsidRPr="006B6284" w:rsidRDefault="00F022A0" w:rsidP="007966DA">
      <w:pPr>
        <w:spacing w:after="0" w:line="240" w:lineRule="auto"/>
        <w:jc w:val="center"/>
        <w:rPr>
          <w:rFonts w:asciiTheme="majorHAnsi" w:hAnsiTheme="majorHAnsi"/>
          <w:b/>
        </w:rPr>
      </w:pPr>
    </w:p>
    <w:p w:rsidR="00F022A0" w:rsidRPr="006B6284" w:rsidRDefault="00F022A0" w:rsidP="007966DA">
      <w:pPr>
        <w:spacing w:after="0" w:line="240" w:lineRule="auto"/>
        <w:jc w:val="center"/>
        <w:rPr>
          <w:rFonts w:asciiTheme="majorHAnsi" w:hAnsiTheme="majorHAnsi"/>
          <w:b/>
        </w:rPr>
      </w:pPr>
    </w:p>
    <w:p w:rsidR="00F022A0" w:rsidRPr="006B6284" w:rsidRDefault="00F022A0" w:rsidP="007966DA">
      <w:pPr>
        <w:spacing w:after="0" w:line="240" w:lineRule="auto"/>
        <w:jc w:val="center"/>
        <w:rPr>
          <w:rFonts w:asciiTheme="majorHAnsi" w:hAnsiTheme="majorHAnsi"/>
          <w:b/>
        </w:rPr>
      </w:pPr>
    </w:p>
    <w:p w:rsidR="00F022A0" w:rsidRPr="006B6284" w:rsidRDefault="00F022A0" w:rsidP="007966DA">
      <w:pPr>
        <w:spacing w:after="0" w:line="240" w:lineRule="auto"/>
        <w:jc w:val="center"/>
        <w:rPr>
          <w:rFonts w:asciiTheme="majorHAnsi" w:hAnsiTheme="majorHAnsi"/>
          <w:b/>
        </w:rPr>
      </w:pPr>
    </w:p>
    <w:p w:rsidR="00F022A0" w:rsidRPr="006B6284" w:rsidRDefault="00F022A0" w:rsidP="007966DA">
      <w:pPr>
        <w:spacing w:after="0" w:line="240" w:lineRule="auto"/>
        <w:jc w:val="center"/>
        <w:rPr>
          <w:rFonts w:asciiTheme="majorHAnsi" w:hAnsiTheme="majorHAnsi"/>
          <w:b/>
        </w:rPr>
      </w:pPr>
    </w:p>
    <w:p w:rsidR="00F022A0" w:rsidRPr="006B6284" w:rsidRDefault="00F022A0" w:rsidP="007966DA">
      <w:pPr>
        <w:spacing w:after="0" w:line="240" w:lineRule="auto"/>
        <w:jc w:val="center"/>
        <w:rPr>
          <w:rFonts w:asciiTheme="majorHAnsi" w:hAnsiTheme="majorHAnsi"/>
          <w:b/>
        </w:rPr>
      </w:pPr>
    </w:p>
    <w:p w:rsidR="00F022A0" w:rsidRPr="006B6284" w:rsidRDefault="00F022A0" w:rsidP="007966DA">
      <w:pPr>
        <w:spacing w:after="0" w:line="240" w:lineRule="auto"/>
        <w:jc w:val="center"/>
        <w:rPr>
          <w:rFonts w:asciiTheme="majorHAnsi" w:hAnsiTheme="majorHAnsi"/>
          <w:b/>
        </w:rPr>
      </w:pPr>
    </w:p>
    <w:p w:rsidR="00F022A0" w:rsidRPr="006B6284" w:rsidRDefault="00F022A0" w:rsidP="007966DA">
      <w:pPr>
        <w:spacing w:after="0" w:line="240" w:lineRule="auto"/>
        <w:jc w:val="center"/>
        <w:rPr>
          <w:rFonts w:asciiTheme="majorHAnsi" w:hAnsiTheme="majorHAnsi"/>
          <w:b/>
        </w:rPr>
      </w:pPr>
    </w:p>
    <w:p w:rsidR="00F022A0" w:rsidRPr="006B6284" w:rsidRDefault="00F022A0" w:rsidP="007966DA">
      <w:pPr>
        <w:spacing w:after="0" w:line="240" w:lineRule="auto"/>
        <w:jc w:val="center"/>
        <w:rPr>
          <w:rFonts w:asciiTheme="majorHAnsi" w:hAnsiTheme="majorHAnsi"/>
          <w:b/>
        </w:rPr>
      </w:pPr>
    </w:p>
    <w:p w:rsidR="00F022A0" w:rsidRPr="006B6284" w:rsidRDefault="00F022A0" w:rsidP="007966DA">
      <w:pPr>
        <w:spacing w:after="0" w:line="240" w:lineRule="auto"/>
        <w:jc w:val="center"/>
        <w:rPr>
          <w:rFonts w:asciiTheme="majorHAnsi" w:hAnsiTheme="majorHAnsi"/>
          <w:b/>
        </w:rPr>
      </w:pPr>
    </w:p>
    <w:p w:rsidR="00F022A0" w:rsidRPr="006B6284" w:rsidRDefault="00F022A0" w:rsidP="007966DA">
      <w:pPr>
        <w:spacing w:after="0" w:line="240" w:lineRule="auto"/>
        <w:jc w:val="center"/>
        <w:rPr>
          <w:rFonts w:asciiTheme="majorHAnsi" w:hAnsiTheme="majorHAnsi"/>
          <w:b/>
        </w:rPr>
      </w:pPr>
    </w:p>
    <w:p w:rsidR="00F022A0" w:rsidRPr="006B6284" w:rsidRDefault="00F022A0" w:rsidP="007966DA">
      <w:pPr>
        <w:spacing w:after="0" w:line="240" w:lineRule="auto"/>
        <w:jc w:val="center"/>
        <w:rPr>
          <w:rFonts w:asciiTheme="majorHAnsi" w:hAnsiTheme="majorHAnsi"/>
          <w:b/>
        </w:rPr>
      </w:pPr>
    </w:p>
    <w:p w:rsidR="00F022A0" w:rsidRPr="006B6284" w:rsidRDefault="00F022A0" w:rsidP="007966DA">
      <w:pPr>
        <w:spacing w:after="0" w:line="240" w:lineRule="auto"/>
        <w:jc w:val="center"/>
        <w:rPr>
          <w:rFonts w:asciiTheme="majorHAnsi" w:hAnsiTheme="majorHAnsi"/>
          <w:b/>
        </w:rPr>
      </w:pPr>
    </w:p>
    <w:p w:rsidR="00F022A0" w:rsidRPr="006B6284" w:rsidRDefault="00F022A0" w:rsidP="007966DA">
      <w:pPr>
        <w:spacing w:after="0" w:line="240" w:lineRule="auto"/>
        <w:jc w:val="center"/>
        <w:rPr>
          <w:rFonts w:asciiTheme="majorHAnsi" w:hAnsiTheme="majorHAnsi"/>
          <w:b/>
        </w:rPr>
      </w:pPr>
    </w:p>
    <w:p w:rsidR="00F022A0" w:rsidRPr="006B6284" w:rsidRDefault="00F022A0" w:rsidP="007966DA">
      <w:pPr>
        <w:spacing w:after="0" w:line="240" w:lineRule="auto"/>
        <w:jc w:val="center"/>
        <w:rPr>
          <w:rFonts w:asciiTheme="majorHAnsi" w:hAnsiTheme="majorHAnsi"/>
          <w:b/>
        </w:rPr>
      </w:pPr>
    </w:p>
    <w:p w:rsidR="00F022A0" w:rsidRPr="006B6284" w:rsidRDefault="00F022A0" w:rsidP="007966DA">
      <w:pPr>
        <w:spacing w:after="0" w:line="240" w:lineRule="auto"/>
        <w:jc w:val="center"/>
        <w:rPr>
          <w:rFonts w:asciiTheme="majorHAnsi" w:hAnsiTheme="majorHAnsi"/>
          <w:b/>
        </w:rPr>
      </w:pPr>
    </w:p>
    <w:p w:rsidR="00F022A0" w:rsidRPr="006B6284" w:rsidRDefault="00F022A0" w:rsidP="007966DA">
      <w:pPr>
        <w:spacing w:after="0" w:line="240" w:lineRule="auto"/>
        <w:jc w:val="center"/>
        <w:rPr>
          <w:rFonts w:asciiTheme="majorHAnsi" w:hAnsiTheme="majorHAnsi"/>
          <w:b/>
        </w:rPr>
      </w:pPr>
    </w:p>
    <w:p w:rsidR="00F022A0" w:rsidRPr="006B6284" w:rsidRDefault="00F022A0" w:rsidP="007966DA">
      <w:pPr>
        <w:spacing w:after="0" w:line="240" w:lineRule="auto"/>
        <w:jc w:val="center"/>
        <w:rPr>
          <w:rFonts w:asciiTheme="majorHAnsi" w:hAnsiTheme="majorHAnsi"/>
          <w:b/>
        </w:rPr>
      </w:pPr>
    </w:p>
    <w:p w:rsidR="00F022A0" w:rsidRPr="006B6284" w:rsidRDefault="00F022A0" w:rsidP="007966DA">
      <w:pPr>
        <w:spacing w:after="0" w:line="240" w:lineRule="auto"/>
        <w:jc w:val="center"/>
        <w:rPr>
          <w:rFonts w:asciiTheme="majorHAnsi" w:hAnsiTheme="majorHAnsi"/>
          <w:b/>
        </w:rPr>
      </w:pPr>
    </w:p>
    <w:p w:rsidR="00F022A0" w:rsidRPr="006B6284" w:rsidRDefault="00F022A0" w:rsidP="007966DA">
      <w:pPr>
        <w:spacing w:after="0" w:line="240" w:lineRule="auto"/>
        <w:jc w:val="center"/>
        <w:rPr>
          <w:rFonts w:asciiTheme="majorHAnsi" w:hAnsiTheme="majorHAnsi"/>
          <w:b/>
        </w:rPr>
      </w:pPr>
    </w:p>
    <w:p w:rsidR="00F022A0" w:rsidRPr="006B6284" w:rsidRDefault="00F022A0" w:rsidP="007966DA">
      <w:pPr>
        <w:spacing w:after="0" w:line="240" w:lineRule="auto"/>
        <w:jc w:val="center"/>
        <w:rPr>
          <w:rFonts w:asciiTheme="majorHAnsi" w:hAnsiTheme="majorHAnsi"/>
          <w:b/>
        </w:rPr>
      </w:pPr>
    </w:p>
    <w:p w:rsidR="00F022A0" w:rsidRPr="006B6284" w:rsidRDefault="00F022A0" w:rsidP="007966DA">
      <w:pPr>
        <w:spacing w:after="0" w:line="240" w:lineRule="auto"/>
        <w:jc w:val="center"/>
        <w:rPr>
          <w:rFonts w:asciiTheme="majorHAnsi" w:hAnsiTheme="majorHAnsi"/>
          <w:b/>
        </w:rPr>
      </w:pPr>
    </w:p>
    <w:p w:rsidR="00F022A0" w:rsidRPr="006B6284" w:rsidRDefault="00F022A0" w:rsidP="007966DA">
      <w:pPr>
        <w:spacing w:after="0" w:line="240" w:lineRule="auto"/>
        <w:jc w:val="center"/>
        <w:rPr>
          <w:rFonts w:asciiTheme="majorHAnsi" w:hAnsiTheme="majorHAnsi"/>
          <w:b/>
        </w:rPr>
      </w:pPr>
    </w:p>
    <w:p w:rsidR="00F022A0" w:rsidRDefault="00F022A0" w:rsidP="007966DA">
      <w:pPr>
        <w:spacing w:after="0" w:line="240" w:lineRule="auto"/>
        <w:jc w:val="center"/>
        <w:rPr>
          <w:rFonts w:asciiTheme="majorHAnsi" w:hAnsiTheme="majorHAnsi"/>
          <w:b/>
        </w:rPr>
      </w:pPr>
    </w:p>
    <w:p w:rsidR="006B6284" w:rsidRDefault="006B6284" w:rsidP="007966DA">
      <w:pPr>
        <w:spacing w:after="0" w:line="240" w:lineRule="auto"/>
        <w:jc w:val="center"/>
        <w:rPr>
          <w:rFonts w:asciiTheme="majorHAnsi" w:hAnsiTheme="majorHAnsi"/>
          <w:b/>
        </w:rPr>
      </w:pPr>
    </w:p>
    <w:p w:rsidR="006B6284" w:rsidRDefault="006B6284" w:rsidP="007F5748">
      <w:pPr>
        <w:spacing w:after="0" w:line="240" w:lineRule="auto"/>
        <w:rPr>
          <w:rFonts w:asciiTheme="majorHAnsi" w:hAnsiTheme="majorHAnsi"/>
          <w:b/>
        </w:rPr>
      </w:pPr>
    </w:p>
    <w:p w:rsidR="00EF4856" w:rsidRPr="006B6284" w:rsidRDefault="00EF4856" w:rsidP="007F5748">
      <w:pPr>
        <w:spacing w:after="0" w:line="240" w:lineRule="auto"/>
        <w:rPr>
          <w:rFonts w:asciiTheme="majorHAnsi" w:hAnsiTheme="majorHAnsi"/>
          <w:b/>
        </w:rPr>
      </w:pPr>
    </w:p>
    <w:p w:rsidR="00F022A0" w:rsidRPr="006B6284" w:rsidRDefault="00F022A0" w:rsidP="007966DA">
      <w:pPr>
        <w:spacing w:after="0" w:line="240" w:lineRule="auto"/>
        <w:jc w:val="center"/>
        <w:rPr>
          <w:rFonts w:asciiTheme="majorHAnsi" w:hAnsiTheme="majorHAnsi"/>
          <w:b/>
        </w:rPr>
      </w:pPr>
    </w:p>
    <w:p w:rsidR="002A2B30" w:rsidRPr="006B6284" w:rsidRDefault="002A2B30" w:rsidP="007966DA">
      <w:pPr>
        <w:spacing w:after="0" w:line="240" w:lineRule="auto"/>
        <w:jc w:val="center"/>
        <w:rPr>
          <w:rFonts w:asciiTheme="majorHAnsi" w:hAnsiTheme="majorHAnsi"/>
          <w:b/>
        </w:rPr>
      </w:pPr>
      <w:r w:rsidRPr="006B6284">
        <w:rPr>
          <w:rFonts w:asciiTheme="majorHAnsi" w:hAnsiTheme="majorHAnsi"/>
          <w:b/>
        </w:rPr>
        <w:t>AGREEMENT</w:t>
      </w:r>
    </w:p>
    <w:p w:rsidR="002A2B30" w:rsidRPr="006B6284" w:rsidRDefault="002A2B30" w:rsidP="007966DA">
      <w:pPr>
        <w:spacing w:after="0" w:line="240" w:lineRule="auto"/>
        <w:jc w:val="center"/>
        <w:rPr>
          <w:rFonts w:asciiTheme="majorHAnsi" w:hAnsiTheme="majorHAnsi"/>
          <w:b/>
        </w:rPr>
      </w:pPr>
    </w:p>
    <w:p w:rsidR="001F049E" w:rsidRDefault="006B6284" w:rsidP="007966DA">
      <w:pPr>
        <w:spacing w:after="0" w:line="240" w:lineRule="auto"/>
        <w:jc w:val="both"/>
        <w:rPr>
          <w:ins w:id="0" w:author="Amit Jha" w:date="2015-04-28T14:39:00Z"/>
          <w:rFonts w:asciiTheme="majorHAnsi" w:hAnsiTheme="majorHAnsi"/>
          <w:b/>
        </w:rPr>
      </w:pPr>
      <w:r w:rsidRPr="006B6284">
        <w:rPr>
          <w:rFonts w:asciiTheme="majorHAnsi" w:hAnsiTheme="majorHAnsi"/>
        </w:rPr>
        <w:t xml:space="preserve">This Agreement </w:t>
      </w:r>
      <w:r w:rsidR="00EA534F">
        <w:rPr>
          <w:rFonts w:asciiTheme="majorHAnsi" w:hAnsiTheme="majorHAnsi"/>
        </w:rPr>
        <w:t>i</w:t>
      </w:r>
      <w:r w:rsidRPr="006B6284">
        <w:rPr>
          <w:rFonts w:asciiTheme="majorHAnsi" w:hAnsiTheme="majorHAnsi"/>
        </w:rPr>
        <w:t xml:space="preserve">s </w:t>
      </w:r>
      <w:r w:rsidR="00EF4856" w:rsidRPr="006B6284">
        <w:rPr>
          <w:rFonts w:asciiTheme="majorHAnsi" w:hAnsiTheme="majorHAnsi"/>
        </w:rPr>
        <w:t>made</w:t>
      </w:r>
      <w:r w:rsidR="00EA534F">
        <w:rPr>
          <w:rFonts w:asciiTheme="majorHAnsi" w:hAnsiTheme="majorHAnsi"/>
        </w:rPr>
        <w:t xml:space="preserve"> and executed at New Delhi</w:t>
      </w:r>
      <w:r w:rsidRPr="006B6284">
        <w:rPr>
          <w:rFonts w:asciiTheme="majorHAnsi" w:hAnsiTheme="majorHAnsi"/>
        </w:rPr>
        <w:t xml:space="preserve"> </w:t>
      </w:r>
      <w:r w:rsidR="00EF4856" w:rsidRPr="006B6284">
        <w:rPr>
          <w:rFonts w:asciiTheme="majorHAnsi" w:hAnsiTheme="majorHAnsi"/>
        </w:rPr>
        <w:t>on</w:t>
      </w:r>
      <w:r w:rsidR="00CC4E65">
        <w:rPr>
          <w:rFonts w:asciiTheme="majorHAnsi" w:hAnsiTheme="majorHAnsi"/>
          <w:b/>
        </w:rPr>
        <w:t xml:space="preserve"> </w:t>
      </w:r>
      <w:r w:rsidR="00463980">
        <w:rPr>
          <w:rFonts w:asciiTheme="majorHAnsi" w:hAnsiTheme="majorHAnsi"/>
          <w:b/>
        </w:rPr>
        <w:t>1</w:t>
      </w:r>
      <w:r w:rsidR="0076682A" w:rsidRPr="0076682A">
        <w:rPr>
          <w:rFonts w:asciiTheme="majorHAnsi" w:hAnsiTheme="majorHAnsi"/>
          <w:b/>
          <w:vertAlign w:val="superscript"/>
        </w:rPr>
        <w:t>st</w:t>
      </w:r>
      <w:r w:rsidR="009A40A3">
        <w:rPr>
          <w:rFonts w:asciiTheme="majorHAnsi" w:hAnsiTheme="majorHAnsi"/>
          <w:b/>
        </w:rPr>
        <w:t xml:space="preserve"> </w:t>
      </w:r>
      <w:r w:rsidR="0076682A">
        <w:rPr>
          <w:rFonts w:asciiTheme="majorHAnsi" w:hAnsiTheme="majorHAnsi"/>
          <w:b/>
        </w:rPr>
        <w:t>Dec</w:t>
      </w:r>
      <w:r w:rsidR="009A40A3">
        <w:rPr>
          <w:rFonts w:asciiTheme="majorHAnsi" w:hAnsiTheme="majorHAnsi"/>
          <w:b/>
        </w:rPr>
        <w:t xml:space="preserve"> </w:t>
      </w:r>
      <w:r w:rsidR="00463980">
        <w:rPr>
          <w:rFonts w:asciiTheme="majorHAnsi" w:hAnsiTheme="majorHAnsi"/>
          <w:b/>
        </w:rPr>
        <w:t>15</w:t>
      </w:r>
      <w:r w:rsidR="001F049E">
        <w:rPr>
          <w:rFonts w:asciiTheme="majorHAnsi" w:hAnsiTheme="majorHAnsi"/>
          <w:b/>
        </w:rPr>
        <w:t xml:space="preserve"> </w:t>
      </w:r>
      <w:r w:rsidR="001F049E">
        <w:rPr>
          <w:rFonts w:asciiTheme="majorHAnsi" w:hAnsiTheme="majorHAnsi"/>
        </w:rPr>
        <w:t>and</w:t>
      </w:r>
      <w:r w:rsidR="001F049E" w:rsidRPr="006B6284">
        <w:rPr>
          <w:rFonts w:asciiTheme="majorHAnsi" w:hAnsiTheme="majorHAnsi"/>
        </w:rPr>
        <w:t xml:space="preserve"> </w:t>
      </w:r>
      <w:r w:rsidR="00EA534F">
        <w:rPr>
          <w:rFonts w:asciiTheme="majorHAnsi" w:hAnsiTheme="majorHAnsi"/>
        </w:rPr>
        <w:t>shall b</w:t>
      </w:r>
      <w:r w:rsidRPr="006B6284">
        <w:rPr>
          <w:rFonts w:asciiTheme="majorHAnsi" w:hAnsiTheme="majorHAnsi"/>
        </w:rPr>
        <w:t xml:space="preserve">e </w:t>
      </w:r>
      <w:r w:rsidR="001F049E">
        <w:rPr>
          <w:rFonts w:asciiTheme="majorHAnsi" w:hAnsiTheme="majorHAnsi"/>
        </w:rPr>
        <w:t xml:space="preserve">deemed to be </w:t>
      </w:r>
      <w:r w:rsidRPr="006B6284">
        <w:rPr>
          <w:rFonts w:asciiTheme="majorHAnsi" w:hAnsiTheme="majorHAnsi"/>
        </w:rPr>
        <w:t xml:space="preserve">effective </w:t>
      </w:r>
      <w:r w:rsidR="001F049E" w:rsidRPr="006B6284">
        <w:rPr>
          <w:rFonts w:asciiTheme="majorHAnsi" w:hAnsiTheme="majorHAnsi"/>
        </w:rPr>
        <w:t>from</w:t>
      </w:r>
      <w:r w:rsidR="00463980">
        <w:rPr>
          <w:rFonts w:asciiTheme="majorHAnsi" w:hAnsiTheme="majorHAnsi"/>
          <w:b/>
        </w:rPr>
        <w:t xml:space="preserve"> </w:t>
      </w:r>
      <w:r w:rsidR="009A40A3">
        <w:rPr>
          <w:rFonts w:asciiTheme="majorHAnsi" w:hAnsiTheme="majorHAnsi"/>
          <w:b/>
        </w:rPr>
        <w:t>1</w:t>
      </w:r>
      <w:r w:rsidR="0076682A" w:rsidRPr="0076682A">
        <w:rPr>
          <w:rFonts w:asciiTheme="majorHAnsi" w:hAnsiTheme="majorHAnsi"/>
          <w:b/>
          <w:vertAlign w:val="superscript"/>
        </w:rPr>
        <w:t>st</w:t>
      </w:r>
      <w:r w:rsidR="0076682A">
        <w:rPr>
          <w:rFonts w:asciiTheme="majorHAnsi" w:hAnsiTheme="majorHAnsi"/>
          <w:b/>
        </w:rPr>
        <w:t xml:space="preserve"> Dec</w:t>
      </w:r>
      <w:r w:rsidR="009A40A3">
        <w:rPr>
          <w:rFonts w:asciiTheme="majorHAnsi" w:hAnsiTheme="majorHAnsi"/>
          <w:b/>
        </w:rPr>
        <w:t xml:space="preserve"> 15.</w:t>
      </w:r>
    </w:p>
    <w:p w:rsidR="001F049E" w:rsidRDefault="001F049E" w:rsidP="001F049E">
      <w:pPr>
        <w:spacing w:after="0" w:line="240" w:lineRule="auto"/>
        <w:jc w:val="center"/>
        <w:rPr>
          <w:ins w:id="1" w:author="Amit Jha" w:date="2015-04-28T14:43:00Z"/>
          <w:rFonts w:asciiTheme="majorHAnsi" w:hAnsiTheme="majorHAnsi"/>
        </w:rPr>
      </w:pPr>
    </w:p>
    <w:p w:rsidR="002A2B30" w:rsidRPr="006B6284" w:rsidRDefault="001F049E" w:rsidP="001F049E">
      <w:pPr>
        <w:spacing w:after="0" w:line="240" w:lineRule="auto"/>
        <w:jc w:val="center"/>
        <w:rPr>
          <w:rFonts w:asciiTheme="majorHAnsi" w:hAnsiTheme="majorHAnsi"/>
        </w:rPr>
      </w:pPr>
      <w:r>
        <w:rPr>
          <w:rFonts w:asciiTheme="majorHAnsi" w:hAnsiTheme="majorHAnsi"/>
        </w:rPr>
        <w:t>BY A</w:t>
      </w:r>
      <w:r w:rsidRPr="006B6284">
        <w:rPr>
          <w:rFonts w:asciiTheme="majorHAnsi" w:hAnsiTheme="majorHAnsi"/>
        </w:rPr>
        <w:t>ND BETWEEN</w:t>
      </w:r>
    </w:p>
    <w:p w:rsidR="002A2B30" w:rsidRPr="006B6284" w:rsidRDefault="0076682A" w:rsidP="0076682A">
      <w:pPr>
        <w:tabs>
          <w:tab w:val="left" w:pos="2970"/>
        </w:tabs>
        <w:spacing w:after="0" w:line="240" w:lineRule="auto"/>
        <w:jc w:val="both"/>
        <w:rPr>
          <w:rFonts w:asciiTheme="majorHAnsi" w:hAnsiTheme="majorHAnsi"/>
        </w:rPr>
      </w:pPr>
      <w:r>
        <w:rPr>
          <w:rFonts w:asciiTheme="majorHAnsi" w:hAnsiTheme="majorHAnsi"/>
        </w:rPr>
        <w:tab/>
      </w:r>
    </w:p>
    <w:p w:rsidR="004275F6" w:rsidRPr="006B6284" w:rsidRDefault="0076682A" w:rsidP="007966DA">
      <w:pPr>
        <w:spacing w:after="0" w:line="240" w:lineRule="auto"/>
        <w:jc w:val="both"/>
        <w:rPr>
          <w:rFonts w:asciiTheme="majorHAnsi" w:hAnsiTheme="majorHAnsi"/>
        </w:rPr>
      </w:pPr>
      <w:r>
        <w:rPr>
          <w:rFonts w:asciiTheme="majorHAnsi" w:hAnsiTheme="majorHAnsi"/>
          <w:b/>
        </w:rPr>
        <w:t>Tandem Healthcare</w:t>
      </w:r>
      <w:r w:rsidR="009A40A3">
        <w:rPr>
          <w:rFonts w:asciiTheme="majorHAnsi" w:hAnsiTheme="majorHAnsi"/>
          <w:b/>
        </w:rPr>
        <w:t xml:space="preserve"> Pvt. Ltd.</w:t>
      </w:r>
      <w:r w:rsidR="00FC1928">
        <w:rPr>
          <w:rFonts w:asciiTheme="majorHAnsi" w:hAnsiTheme="majorHAnsi"/>
          <w:b/>
        </w:rPr>
        <w:t>,</w:t>
      </w:r>
      <w:r w:rsidR="004275F6" w:rsidRPr="006B6284">
        <w:rPr>
          <w:rFonts w:asciiTheme="majorHAnsi" w:hAnsiTheme="majorHAnsi"/>
        </w:rPr>
        <w:t xml:space="preserve"> a company incorporated under the Companies Act, 1956 having its </w:t>
      </w:r>
      <w:r w:rsidR="006A46F7" w:rsidRPr="006B6284">
        <w:rPr>
          <w:rFonts w:asciiTheme="majorHAnsi" w:hAnsiTheme="majorHAnsi"/>
        </w:rPr>
        <w:t>R</w:t>
      </w:r>
      <w:r w:rsidR="004275F6" w:rsidRPr="006B6284">
        <w:rPr>
          <w:rFonts w:asciiTheme="majorHAnsi" w:hAnsiTheme="majorHAnsi"/>
        </w:rPr>
        <w:t xml:space="preserve">egistered </w:t>
      </w:r>
      <w:r w:rsidR="006A46F7" w:rsidRPr="006B6284">
        <w:rPr>
          <w:rFonts w:asciiTheme="majorHAnsi" w:hAnsiTheme="majorHAnsi"/>
        </w:rPr>
        <w:t xml:space="preserve">Office </w:t>
      </w:r>
      <w:r w:rsidR="004275F6" w:rsidRPr="006B6284">
        <w:rPr>
          <w:rFonts w:asciiTheme="majorHAnsi" w:hAnsiTheme="majorHAnsi"/>
        </w:rPr>
        <w:t xml:space="preserve">at </w:t>
      </w:r>
      <w:r w:rsidR="009A40A3">
        <w:rPr>
          <w:rFonts w:asciiTheme="majorHAnsi" w:hAnsiTheme="majorHAnsi"/>
        </w:rPr>
        <w:t xml:space="preserve">New Delhi 110065 </w:t>
      </w:r>
      <w:r w:rsidR="00DA4E52">
        <w:rPr>
          <w:rFonts w:asciiTheme="majorHAnsi" w:hAnsiTheme="majorHAnsi"/>
        </w:rPr>
        <w:t xml:space="preserve"> </w:t>
      </w:r>
      <w:r w:rsidR="004275F6" w:rsidRPr="006B6284">
        <w:rPr>
          <w:rFonts w:asciiTheme="majorHAnsi" w:hAnsiTheme="majorHAnsi"/>
        </w:rPr>
        <w:t xml:space="preserve">hereinafter referred to as </w:t>
      </w:r>
      <w:r w:rsidR="004275F6" w:rsidRPr="006B6284">
        <w:rPr>
          <w:rFonts w:asciiTheme="majorHAnsi" w:hAnsiTheme="majorHAnsi"/>
          <w:b/>
        </w:rPr>
        <w:t>‘</w:t>
      </w:r>
      <w:r>
        <w:rPr>
          <w:rFonts w:asciiTheme="majorHAnsi" w:hAnsiTheme="majorHAnsi"/>
          <w:b/>
        </w:rPr>
        <w:t>Tandem</w:t>
      </w:r>
      <w:r w:rsidR="00ED5A22" w:rsidRPr="006B6284">
        <w:rPr>
          <w:rFonts w:asciiTheme="majorHAnsi" w:hAnsiTheme="majorHAnsi"/>
          <w:b/>
        </w:rPr>
        <w:t>’</w:t>
      </w:r>
      <w:r w:rsidR="004275F6" w:rsidRPr="006B6284">
        <w:rPr>
          <w:rFonts w:asciiTheme="majorHAnsi" w:hAnsiTheme="majorHAnsi"/>
        </w:rPr>
        <w:t>, which expression shall, unless repugnant to the context thereof, include its successors and permitted assigns</w:t>
      </w:r>
      <w:r w:rsidR="00171C04" w:rsidRPr="006B6284">
        <w:rPr>
          <w:rFonts w:asciiTheme="majorHAnsi" w:hAnsiTheme="majorHAnsi"/>
        </w:rPr>
        <w:t>;</w:t>
      </w:r>
    </w:p>
    <w:p w:rsidR="004275F6" w:rsidRPr="006B6284" w:rsidRDefault="004275F6" w:rsidP="007966DA">
      <w:pPr>
        <w:spacing w:after="0" w:line="240" w:lineRule="auto"/>
        <w:jc w:val="center"/>
        <w:rPr>
          <w:rFonts w:asciiTheme="majorHAnsi" w:hAnsiTheme="majorHAnsi"/>
        </w:rPr>
      </w:pPr>
      <w:r w:rsidRPr="006B6284">
        <w:rPr>
          <w:rFonts w:asciiTheme="majorHAnsi" w:hAnsiTheme="majorHAnsi"/>
          <w:b/>
        </w:rPr>
        <w:lastRenderedPageBreak/>
        <w:t>AND</w:t>
      </w:r>
    </w:p>
    <w:p w:rsidR="004275F6" w:rsidRPr="006B6284" w:rsidRDefault="004275F6" w:rsidP="007966DA">
      <w:pPr>
        <w:spacing w:after="0" w:line="240" w:lineRule="auto"/>
        <w:jc w:val="both"/>
        <w:rPr>
          <w:rFonts w:asciiTheme="majorHAnsi" w:hAnsiTheme="majorHAnsi"/>
          <w:b/>
        </w:rPr>
      </w:pPr>
    </w:p>
    <w:p w:rsidR="002A2B30" w:rsidRPr="006B6284" w:rsidRDefault="009A40A3" w:rsidP="007966DA">
      <w:pPr>
        <w:spacing w:after="0" w:line="240" w:lineRule="auto"/>
        <w:jc w:val="both"/>
        <w:rPr>
          <w:rFonts w:asciiTheme="majorHAnsi" w:hAnsiTheme="majorHAnsi"/>
          <w:b/>
        </w:rPr>
      </w:pPr>
      <w:r>
        <w:rPr>
          <w:rFonts w:asciiTheme="majorHAnsi" w:hAnsiTheme="majorHAnsi"/>
          <w:b/>
        </w:rPr>
        <w:t>Mas Callnet India</w:t>
      </w:r>
      <w:r w:rsidR="00A844B0" w:rsidRPr="006B6284">
        <w:rPr>
          <w:rFonts w:asciiTheme="majorHAnsi" w:hAnsiTheme="majorHAnsi"/>
          <w:b/>
        </w:rPr>
        <w:t xml:space="preserve"> </w:t>
      </w:r>
      <w:r w:rsidR="002A2B30" w:rsidRPr="006B6284">
        <w:rPr>
          <w:rFonts w:asciiTheme="majorHAnsi" w:hAnsiTheme="majorHAnsi"/>
          <w:b/>
        </w:rPr>
        <w:t>Private Limited</w:t>
      </w:r>
      <w:r w:rsidR="002A2B30" w:rsidRPr="006B6284">
        <w:rPr>
          <w:rFonts w:asciiTheme="majorHAnsi" w:hAnsiTheme="majorHAnsi"/>
        </w:rPr>
        <w:t>, a company incorporated under the Companies Act, 1956, having its registered office at</w:t>
      </w:r>
      <w:r w:rsidR="00FC1928">
        <w:rPr>
          <w:rFonts w:asciiTheme="majorHAnsi" w:hAnsiTheme="majorHAnsi"/>
        </w:rPr>
        <w:t xml:space="preserve"> </w:t>
      </w:r>
      <w:r w:rsidR="00BC32BD">
        <w:rPr>
          <w:rFonts w:asciiTheme="majorHAnsi" w:hAnsiTheme="majorHAnsi"/>
          <w:b/>
        </w:rPr>
        <w:t>B 2</w:t>
      </w:r>
      <w:r w:rsidR="00D1614D">
        <w:rPr>
          <w:rFonts w:asciiTheme="majorHAnsi" w:hAnsiTheme="majorHAnsi"/>
          <w:b/>
        </w:rPr>
        <w:t>4</w:t>
      </w:r>
      <w:ins w:id="2" w:author="Amit Jha" w:date="2015-04-28T14:45:00Z">
        <w:r w:rsidR="0022105C">
          <w:rPr>
            <w:rFonts w:asciiTheme="majorHAnsi" w:hAnsiTheme="majorHAnsi"/>
            <w:b/>
          </w:rPr>
          <w:t>,</w:t>
        </w:r>
      </w:ins>
      <w:r w:rsidR="00D1614D">
        <w:rPr>
          <w:rFonts w:asciiTheme="majorHAnsi" w:hAnsiTheme="majorHAnsi"/>
          <w:b/>
        </w:rPr>
        <w:t xml:space="preserve"> </w:t>
      </w:r>
      <w:r w:rsidR="005C6F48" w:rsidRPr="00FC1928">
        <w:rPr>
          <w:rFonts w:asciiTheme="majorHAnsi" w:hAnsiTheme="majorHAnsi"/>
          <w:b/>
        </w:rPr>
        <w:t>OKHLA INDUST</w:t>
      </w:r>
      <w:r w:rsidR="0076682A">
        <w:rPr>
          <w:rFonts w:asciiTheme="majorHAnsi" w:hAnsiTheme="majorHAnsi"/>
          <w:b/>
        </w:rPr>
        <w:t>TANDEM</w:t>
      </w:r>
      <w:r w:rsidR="005C6F48" w:rsidRPr="00FC1928">
        <w:rPr>
          <w:rFonts w:asciiTheme="majorHAnsi" w:hAnsiTheme="majorHAnsi"/>
          <w:b/>
        </w:rPr>
        <w:t>L AREA</w:t>
      </w:r>
      <w:r w:rsidR="00BC32BD">
        <w:rPr>
          <w:rFonts w:asciiTheme="majorHAnsi" w:hAnsiTheme="majorHAnsi"/>
          <w:b/>
        </w:rPr>
        <w:t xml:space="preserve"> PHASE</w:t>
      </w:r>
      <w:r w:rsidR="005C6F48" w:rsidRPr="00FC1928">
        <w:rPr>
          <w:rFonts w:asciiTheme="majorHAnsi" w:hAnsiTheme="majorHAnsi"/>
          <w:b/>
        </w:rPr>
        <w:t>-II,</w:t>
      </w:r>
      <w:r w:rsidR="00110A7C" w:rsidRPr="00FC1928">
        <w:rPr>
          <w:rFonts w:asciiTheme="majorHAnsi" w:hAnsiTheme="majorHAnsi"/>
          <w:b/>
        </w:rPr>
        <w:t xml:space="preserve"> New Delhi</w:t>
      </w:r>
      <w:r w:rsidR="00BC32BD">
        <w:rPr>
          <w:rFonts w:asciiTheme="majorHAnsi" w:hAnsiTheme="majorHAnsi"/>
          <w:b/>
        </w:rPr>
        <w:t xml:space="preserve"> 110020</w:t>
      </w:r>
      <w:r w:rsidR="00110A7C" w:rsidRPr="006B6284">
        <w:rPr>
          <w:rFonts w:asciiTheme="majorHAnsi" w:hAnsiTheme="majorHAnsi"/>
        </w:rPr>
        <w:t xml:space="preserve"> </w:t>
      </w:r>
      <w:r w:rsidR="002A2B30" w:rsidRPr="006B6284">
        <w:rPr>
          <w:rFonts w:asciiTheme="majorHAnsi" w:hAnsiTheme="majorHAnsi"/>
        </w:rPr>
        <w:t xml:space="preserve">(hereinafter referred to as </w:t>
      </w:r>
      <w:r w:rsidR="00171C04" w:rsidRPr="006B6284">
        <w:rPr>
          <w:rFonts w:asciiTheme="majorHAnsi" w:hAnsiTheme="majorHAnsi"/>
        </w:rPr>
        <w:t>(</w:t>
      </w:r>
      <w:r w:rsidR="002A2B30" w:rsidRPr="006B6284">
        <w:rPr>
          <w:rFonts w:asciiTheme="majorHAnsi" w:hAnsiTheme="majorHAnsi"/>
          <w:b/>
        </w:rPr>
        <w:t>“</w:t>
      </w:r>
      <w:r>
        <w:rPr>
          <w:rFonts w:asciiTheme="majorHAnsi" w:hAnsiTheme="majorHAnsi"/>
          <w:b/>
        </w:rPr>
        <w:t>Mas</w:t>
      </w:r>
      <w:r w:rsidR="002A2B30" w:rsidRPr="006B6284">
        <w:rPr>
          <w:rFonts w:asciiTheme="majorHAnsi" w:hAnsiTheme="majorHAnsi"/>
          <w:b/>
        </w:rPr>
        <w:t>”</w:t>
      </w:r>
      <w:r w:rsidR="00171C04" w:rsidRPr="006B6284">
        <w:rPr>
          <w:rFonts w:asciiTheme="majorHAnsi" w:hAnsiTheme="majorHAnsi"/>
        </w:rPr>
        <w:t>)</w:t>
      </w:r>
      <w:r w:rsidR="002A2B30" w:rsidRPr="006B6284">
        <w:rPr>
          <w:rFonts w:asciiTheme="majorHAnsi" w:hAnsiTheme="majorHAnsi"/>
        </w:rPr>
        <w:t xml:space="preserve"> which expression shall, unless repugnant to the context thereof, include its successors and permitted assigns</w:t>
      </w:r>
      <w:ins w:id="3" w:author="Amit Jha" w:date="2015-04-28T14:45:00Z">
        <w:r w:rsidR="0022105C">
          <w:rPr>
            <w:rFonts w:asciiTheme="majorHAnsi" w:hAnsiTheme="majorHAnsi"/>
          </w:rPr>
          <w:t>.</w:t>
        </w:r>
      </w:ins>
    </w:p>
    <w:p w:rsidR="0022105C" w:rsidRDefault="0022105C" w:rsidP="007966DA">
      <w:pPr>
        <w:spacing w:after="0" w:line="240" w:lineRule="auto"/>
        <w:jc w:val="both"/>
        <w:rPr>
          <w:rFonts w:asciiTheme="majorHAnsi" w:hAnsiTheme="majorHAnsi"/>
          <w:b/>
        </w:rPr>
      </w:pPr>
    </w:p>
    <w:p w:rsidR="0022105C" w:rsidRPr="00F11FEA" w:rsidRDefault="0022105C" w:rsidP="007966DA">
      <w:pPr>
        <w:spacing w:after="0" w:line="240" w:lineRule="auto"/>
        <w:jc w:val="both"/>
        <w:rPr>
          <w:rFonts w:asciiTheme="majorHAnsi" w:hAnsiTheme="majorHAnsi"/>
        </w:rPr>
      </w:pPr>
      <w:r w:rsidRPr="00F11FEA">
        <w:rPr>
          <w:rFonts w:asciiTheme="majorHAnsi" w:hAnsiTheme="majorHAnsi"/>
        </w:rPr>
        <w:t>“</w:t>
      </w:r>
      <w:r w:rsidR="0076682A">
        <w:rPr>
          <w:rFonts w:asciiTheme="majorHAnsi" w:hAnsiTheme="majorHAnsi"/>
        </w:rPr>
        <w:t>TANDEM</w:t>
      </w:r>
      <w:r w:rsidRPr="00F11FEA">
        <w:rPr>
          <w:rFonts w:asciiTheme="majorHAnsi" w:hAnsiTheme="majorHAnsi"/>
        </w:rPr>
        <w:t>” and “</w:t>
      </w:r>
      <w:r w:rsidR="009A40A3">
        <w:rPr>
          <w:rFonts w:asciiTheme="majorHAnsi" w:hAnsiTheme="majorHAnsi"/>
        </w:rPr>
        <w:t>MAS</w:t>
      </w:r>
      <w:r w:rsidRPr="00F11FEA">
        <w:rPr>
          <w:rFonts w:asciiTheme="majorHAnsi" w:hAnsiTheme="majorHAnsi"/>
        </w:rPr>
        <w:t>” hereinafter individually shall also referred to as “Party” and collectively as “Parties” as the context may require</w:t>
      </w:r>
      <w:r w:rsidR="00F11FEA">
        <w:rPr>
          <w:rFonts w:asciiTheme="majorHAnsi" w:hAnsiTheme="majorHAnsi"/>
        </w:rPr>
        <w:t>.</w:t>
      </w:r>
    </w:p>
    <w:p w:rsidR="0022105C" w:rsidRPr="00F11FEA" w:rsidRDefault="0022105C" w:rsidP="007966DA">
      <w:pPr>
        <w:spacing w:after="0" w:line="240" w:lineRule="auto"/>
        <w:jc w:val="both"/>
        <w:rPr>
          <w:rFonts w:asciiTheme="majorHAnsi" w:hAnsiTheme="majorHAnsi"/>
        </w:rPr>
      </w:pPr>
    </w:p>
    <w:p w:rsidR="00F11FEA" w:rsidRPr="00F11FEA" w:rsidRDefault="00F11FEA" w:rsidP="00F11FEA">
      <w:pPr>
        <w:spacing w:after="0" w:line="240" w:lineRule="auto"/>
        <w:jc w:val="both"/>
        <w:rPr>
          <w:rFonts w:asciiTheme="majorHAnsi" w:hAnsiTheme="majorHAnsi"/>
          <w:b/>
        </w:rPr>
      </w:pPr>
      <w:r w:rsidRPr="00F11FEA">
        <w:rPr>
          <w:rFonts w:asciiTheme="majorHAnsi" w:hAnsiTheme="majorHAnsi"/>
          <w:b/>
        </w:rPr>
        <w:t>INTERPRETATION:</w:t>
      </w:r>
    </w:p>
    <w:p w:rsidR="00F11FEA" w:rsidRPr="00F11FEA" w:rsidRDefault="00F11FEA" w:rsidP="00F11FEA">
      <w:pPr>
        <w:spacing w:before="60" w:after="60"/>
        <w:ind w:firstLine="720"/>
        <w:contextualSpacing/>
        <w:jc w:val="both"/>
        <w:rPr>
          <w:rFonts w:asciiTheme="majorHAnsi" w:hAnsiTheme="majorHAnsi"/>
        </w:rPr>
      </w:pPr>
    </w:p>
    <w:p w:rsidR="00F11FEA" w:rsidRPr="00F11FEA" w:rsidRDefault="00F11FEA" w:rsidP="00F11FEA">
      <w:pPr>
        <w:widowControl w:val="0"/>
        <w:ind w:left="1080" w:right="-360" w:hanging="720"/>
        <w:contextualSpacing/>
        <w:jc w:val="both"/>
        <w:rPr>
          <w:rFonts w:asciiTheme="majorHAnsi" w:hAnsiTheme="majorHAnsi"/>
        </w:rPr>
      </w:pPr>
      <w:r w:rsidRPr="00F11FEA">
        <w:rPr>
          <w:rFonts w:asciiTheme="majorHAnsi" w:hAnsiTheme="majorHAnsi"/>
        </w:rPr>
        <w:t>(i)</w:t>
      </w:r>
      <w:r w:rsidRPr="00F11FEA">
        <w:rPr>
          <w:rFonts w:asciiTheme="majorHAnsi" w:hAnsiTheme="majorHAnsi"/>
        </w:rPr>
        <w:tab/>
        <w:t xml:space="preserve">References to any document (including this </w:t>
      </w:r>
      <w:r>
        <w:rPr>
          <w:rFonts w:asciiTheme="majorHAnsi" w:hAnsiTheme="majorHAnsi"/>
        </w:rPr>
        <w:t>Agreement</w:t>
      </w:r>
      <w:r w:rsidRPr="00F11FEA">
        <w:rPr>
          <w:rFonts w:asciiTheme="majorHAnsi" w:hAnsiTheme="majorHAnsi"/>
        </w:rPr>
        <w:t>) are references to that document as amended, consolidated, supplemented, novated or replaced from time to time.</w:t>
      </w:r>
    </w:p>
    <w:p w:rsidR="00F11FEA" w:rsidRPr="00F11FEA" w:rsidRDefault="00F11FEA" w:rsidP="00F11FEA">
      <w:pPr>
        <w:widowControl w:val="0"/>
        <w:ind w:left="1080" w:right="-360" w:hanging="720"/>
        <w:contextualSpacing/>
        <w:jc w:val="both"/>
        <w:rPr>
          <w:rFonts w:asciiTheme="majorHAnsi" w:hAnsiTheme="majorHAnsi"/>
        </w:rPr>
      </w:pPr>
      <w:r w:rsidRPr="00F11FEA">
        <w:rPr>
          <w:rFonts w:asciiTheme="majorHAnsi" w:hAnsiTheme="majorHAnsi"/>
        </w:rPr>
        <w:t>(ii)</w:t>
      </w:r>
      <w:r w:rsidRPr="00F11FEA">
        <w:rPr>
          <w:rFonts w:asciiTheme="majorHAnsi" w:hAnsiTheme="majorHAnsi"/>
        </w:rPr>
        <w:tab/>
        <w:t xml:space="preserve">References in this </w:t>
      </w:r>
      <w:r>
        <w:rPr>
          <w:rFonts w:asciiTheme="majorHAnsi" w:hAnsiTheme="majorHAnsi"/>
        </w:rPr>
        <w:t>Agreement</w:t>
      </w:r>
      <w:r w:rsidRPr="00F11FEA">
        <w:rPr>
          <w:rFonts w:asciiTheme="majorHAnsi" w:hAnsiTheme="majorHAnsi"/>
        </w:rPr>
        <w:t xml:space="preserve"> to Articles, Clauses, Schedules and Annexure are references to articles, and clauses in and schedules and annexure to this </w:t>
      </w:r>
      <w:r>
        <w:rPr>
          <w:rFonts w:asciiTheme="majorHAnsi" w:hAnsiTheme="majorHAnsi"/>
        </w:rPr>
        <w:t>Agreement</w:t>
      </w:r>
      <w:r w:rsidRPr="00F11FEA">
        <w:rPr>
          <w:rFonts w:asciiTheme="majorHAnsi" w:hAnsiTheme="majorHAnsi"/>
        </w:rPr>
        <w:t xml:space="preserve">.  The Annexure or Schedules to this </w:t>
      </w:r>
      <w:r w:rsidR="00C0297D">
        <w:rPr>
          <w:rFonts w:asciiTheme="majorHAnsi" w:hAnsiTheme="majorHAnsi"/>
        </w:rPr>
        <w:t>Agreement</w:t>
      </w:r>
      <w:r w:rsidRPr="00F11FEA">
        <w:rPr>
          <w:rFonts w:asciiTheme="majorHAnsi" w:hAnsiTheme="majorHAnsi"/>
        </w:rPr>
        <w:t xml:space="preserve"> shall be deemed to form an integral part of this </w:t>
      </w:r>
      <w:r w:rsidR="00C0297D">
        <w:rPr>
          <w:rFonts w:asciiTheme="majorHAnsi" w:hAnsiTheme="majorHAnsi"/>
        </w:rPr>
        <w:t>Agreement</w:t>
      </w:r>
      <w:r w:rsidRPr="00F11FEA">
        <w:rPr>
          <w:rFonts w:asciiTheme="majorHAnsi" w:hAnsiTheme="majorHAnsi"/>
        </w:rPr>
        <w:t>.</w:t>
      </w:r>
    </w:p>
    <w:p w:rsidR="00F11FEA" w:rsidRPr="00F11FEA" w:rsidRDefault="00F11FEA" w:rsidP="00F11FEA">
      <w:pPr>
        <w:widowControl w:val="0"/>
        <w:ind w:left="1080" w:right="-360" w:hanging="720"/>
        <w:contextualSpacing/>
        <w:jc w:val="both"/>
        <w:rPr>
          <w:rFonts w:asciiTheme="majorHAnsi" w:hAnsiTheme="majorHAnsi"/>
        </w:rPr>
      </w:pPr>
      <w:r w:rsidRPr="00F11FEA">
        <w:rPr>
          <w:rFonts w:asciiTheme="majorHAnsi" w:hAnsiTheme="majorHAnsi"/>
        </w:rPr>
        <w:t>(iii)</w:t>
      </w:r>
      <w:r w:rsidRPr="00F11FEA">
        <w:rPr>
          <w:rFonts w:asciiTheme="majorHAnsi" w:hAnsiTheme="majorHAnsi"/>
        </w:rPr>
        <w:tab/>
        <w:t xml:space="preserve">Headings are inserted for convenience only and shall not affect the construction of this </w:t>
      </w:r>
      <w:r w:rsidR="00C0297D">
        <w:rPr>
          <w:rFonts w:asciiTheme="majorHAnsi" w:hAnsiTheme="majorHAnsi"/>
        </w:rPr>
        <w:t>Agreement</w:t>
      </w:r>
      <w:r w:rsidRPr="00F11FEA">
        <w:rPr>
          <w:rFonts w:asciiTheme="majorHAnsi" w:hAnsiTheme="majorHAnsi"/>
        </w:rPr>
        <w:t>.</w:t>
      </w:r>
    </w:p>
    <w:p w:rsidR="00F11FEA" w:rsidRDefault="00F11FEA" w:rsidP="007966DA">
      <w:pPr>
        <w:spacing w:after="0" w:line="240" w:lineRule="auto"/>
        <w:jc w:val="both"/>
        <w:rPr>
          <w:rFonts w:asciiTheme="majorHAnsi" w:hAnsiTheme="majorHAnsi"/>
          <w:b/>
        </w:rPr>
      </w:pPr>
    </w:p>
    <w:p w:rsidR="00F11FEA" w:rsidRDefault="00F11FEA" w:rsidP="007966DA">
      <w:pPr>
        <w:spacing w:after="0" w:line="240" w:lineRule="auto"/>
        <w:jc w:val="both"/>
        <w:rPr>
          <w:rFonts w:asciiTheme="majorHAnsi" w:hAnsiTheme="majorHAnsi"/>
          <w:b/>
        </w:rPr>
      </w:pPr>
    </w:p>
    <w:p w:rsidR="00DD3755" w:rsidRPr="006B6284" w:rsidRDefault="00DD3755" w:rsidP="007966DA">
      <w:pPr>
        <w:spacing w:after="0" w:line="240" w:lineRule="auto"/>
        <w:jc w:val="both"/>
        <w:rPr>
          <w:rFonts w:asciiTheme="majorHAnsi" w:hAnsiTheme="majorHAnsi"/>
        </w:rPr>
      </w:pPr>
      <w:r w:rsidRPr="006B6284">
        <w:rPr>
          <w:rFonts w:asciiTheme="majorHAnsi" w:hAnsiTheme="majorHAnsi"/>
          <w:b/>
        </w:rPr>
        <w:t>WHEREAS</w:t>
      </w:r>
    </w:p>
    <w:p w:rsidR="00DD3755" w:rsidRPr="006B6284" w:rsidRDefault="00DD3755" w:rsidP="007966DA">
      <w:pPr>
        <w:spacing w:after="0" w:line="240" w:lineRule="auto"/>
        <w:jc w:val="both"/>
        <w:rPr>
          <w:rFonts w:asciiTheme="majorHAnsi" w:hAnsiTheme="majorHAnsi"/>
        </w:rPr>
      </w:pPr>
    </w:p>
    <w:p w:rsidR="00CD22E8" w:rsidRDefault="0076682A" w:rsidP="00C47B60">
      <w:pPr>
        <w:pStyle w:val="ListParagraph"/>
        <w:numPr>
          <w:ilvl w:val="0"/>
          <w:numId w:val="8"/>
        </w:numPr>
        <w:spacing w:after="0" w:line="240" w:lineRule="auto"/>
        <w:jc w:val="both"/>
        <w:rPr>
          <w:rFonts w:asciiTheme="majorHAnsi" w:hAnsiTheme="majorHAnsi"/>
        </w:rPr>
      </w:pPr>
      <w:r>
        <w:rPr>
          <w:rFonts w:asciiTheme="majorHAnsi" w:hAnsiTheme="majorHAnsi"/>
        </w:rPr>
        <w:t>TANDEM</w:t>
      </w:r>
      <w:r w:rsidR="00110A7C" w:rsidRPr="00805B99">
        <w:rPr>
          <w:rFonts w:asciiTheme="majorHAnsi" w:hAnsiTheme="majorHAnsi"/>
        </w:rPr>
        <w:t xml:space="preserve"> </w:t>
      </w:r>
      <w:r w:rsidR="00171C04" w:rsidRPr="00805B99">
        <w:rPr>
          <w:rFonts w:asciiTheme="majorHAnsi" w:hAnsiTheme="majorHAnsi"/>
        </w:rPr>
        <w:t>is a company in the business of</w:t>
      </w:r>
      <w:r w:rsidR="00110A7C" w:rsidRPr="00805B99">
        <w:rPr>
          <w:rFonts w:asciiTheme="majorHAnsi" w:hAnsiTheme="majorHAnsi"/>
        </w:rPr>
        <w:t xml:space="preserve"> </w:t>
      </w:r>
      <w:r w:rsidR="009A40A3">
        <w:rPr>
          <w:rFonts w:asciiTheme="majorHAnsi" w:hAnsiTheme="majorHAnsi"/>
        </w:rPr>
        <w:t xml:space="preserve">Selling </w:t>
      </w:r>
      <w:r>
        <w:rPr>
          <w:rFonts w:asciiTheme="majorHAnsi" w:hAnsiTheme="majorHAnsi"/>
        </w:rPr>
        <w:t>Healthcare Products</w:t>
      </w:r>
      <w:ins w:id="4" w:author="Amit Jha" w:date="2015-04-28T14:49:00Z">
        <w:r w:rsidR="00805B99" w:rsidRPr="00805B99">
          <w:rPr>
            <w:rFonts w:asciiTheme="majorHAnsi" w:hAnsiTheme="majorHAnsi"/>
          </w:rPr>
          <w:t>.</w:t>
        </w:r>
      </w:ins>
      <w:r w:rsidR="00F67A3A" w:rsidRPr="00805B99">
        <w:rPr>
          <w:rFonts w:asciiTheme="majorHAnsi" w:hAnsiTheme="majorHAnsi"/>
        </w:rPr>
        <w:t xml:space="preserve"> </w:t>
      </w:r>
    </w:p>
    <w:p w:rsidR="00110A7C" w:rsidRPr="006B6284" w:rsidRDefault="00110A7C" w:rsidP="007966DA">
      <w:pPr>
        <w:spacing w:after="0" w:line="240" w:lineRule="auto"/>
        <w:jc w:val="both"/>
        <w:rPr>
          <w:rFonts w:asciiTheme="majorHAnsi" w:hAnsiTheme="majorHAnsi"/>
        </w:rPr>
      </w:pPr>
    </w:p>
    <w:p w:rsidR="00CD22E8" w:rsidRDefault="009A40A3" w:rsidP="00C47B60">
      <w:pPr>
        <w:pStyle w:val="ListParagraph"/>
        <w:numPr>
          <w:ilvl w:val="0"/>
          <w:numId w:val="8"/>
        </w:numPr>
        <w:spacing w:after="0" w:line="240" w:lineRule="auto"/>
        <w:jc w:val="both"/>
        <w:rPr>
          <w:rFonts w:asciiTheme="majorHAnsi" w:hAnsiTheme="majorHAnsi"/>
        </w:rPr>
      </w:pPr>
      <w:r>
        <w:rPr>
          <w:rFonts w:asciiTheme="majorHAnsi" w:hAnsiTheme="majorHAnsi"/>
        </w:rPr>
        <w:t>MAS</w:t>
      </w:r>
      <w:r w:rsidR="00DD3755" w:rsidRPr="00805B99">
        <w:rPr>
          <w:rFonts w:asciiTheme="majorHAnsi" w:hAnsiTheme="majorHAnsi"/>
        </w:rPr>
        <w:t xml:space="preserve"> is inter alia engaged in the business of </w:t>
      </w:r>
      <w:r w:rsidR="00ED5A22" w:rsidRPr="00805B99">
        <w:rPr>
          <w:rFonts w:asciiTheme="majorHAnsi" w:hAnsiTheme="majorHAnsi"/>
        </w:rPr>
        <w:t xml:space="preserve">providing </w:t>
      </w:r>
      <w:r w:rsidR="00DD3755" w:rsidRPr="00805B99">
        <w:rPr>
          <w:rFonts w:asciiTheme="majorHAnsi" w:hAnsiTheme="majorHAnsi"/>
        </w:rPr>
        <w:t>third party integrated business process outsourcing solution</w:t>
      </w:r>
      <w:r w:rsidR="00ED5A22" w:rsidRPr="00805B99">
        <w:rPr>
          <w:rFonts w:asciiTheme="majorHAnsi" w:hAnsiTheme="majorHAnsi"/>
        </w:rPr>
        <w:t>s,</w:t>
      </w:r>
      <w:r w:rsidR="00110A7C" w:rsidRPr="00805B99">
        <w:rPr>
          <w:rFonts w:asciiTheme="majorHAnsi" w:hAnsiTheme="majorHAnsi"/>
        </w:rPr>
        <w:t xml:space="preserve"> Inbound/ </w:t>
      </w:r>
      <w:r w:rsidR="00ED5A22" w:rsidRPr="00805B99">
        <w:rPr>
          <w:rFonts w:asciiTheme="majorHAnsi" w:hAnsiTheme="majorHAnsi"/>
        </w:rPr>
        <w:t>Outbound services, Voice blend operations, E-mail</w:t>
      </w:r>
      <w:r w:rsidR="00110A7C" w:rsidRPr="00805B99">
        <w:rPr>
          <w:rFonts w:asciiTheme="majorHAnsi" w:hAnsiTheme="majorHAnsi"/>
        </w:rPr>
        <w:t xml:space="preserve">/ </w:t>
      </w:r>
      <w:r w:rsidR="00ED5A22" w:rsidRPr="00805B99">
        <w:rPr>
          <w:rFonts w:asciiTheme="majorHAnsi" w:hAnsiTheme="majorHAnsi"/>
        </w:rPr>
        <w:t>Chat</w:t>
      </w:r>
      <w:r w:rsidR="00110A7C" w:rsidRPr="00805B99">
        <w:rPr>
          <w:rFonts w:asciiTheme="majorHAnsi" w:hAnsiTheme="majorHAnsi"/>
        </w:rPr>
        <w:t xml:space="preserve">/ </w:t>
      </w:r>
      <w:r w:rsidR="00ED5A22" w:rsidRPr="00805B99">
        <w:rPr>
          <w:rFonts w:asciiTheme="majorHAnsi" w:hAnsiTheme="majorHAnsi"/>
        </w:rPr>
        <w:t>IVRS support services, SMS support services, Knowledge Process Outsourcing, Information technology and software, Other related value-added telecommunication</w:t>
      </w:r>
      <w:r w:rsidR="00110A7C" w:rsidRPr="00805B99">
        <w:rPr>
          <w:rFonts w:asciiTheme="majorHAnsi" w:hAnsiTheme="majorHAnsi"/>
        </w:rPr>
        <w:t xml:space="preserve">/ </w:t>
      </w:r>
      <w:r w:rsidR="00ED5A22" w:rsidRPr="00805B99">
        <w:rPr>
          <w:rFonts w:asciiTheme="majorHAnsi" w:hAnsiTheme="majorHAnsi"/>
        </w:rPr>
        <w:t xml:space="preserve">IT services </w:t>
      </w:r>
      <w:r w:rsidR="0051771A" w:rsidRPr="00805B99">
        <w:rPr>
          <w:rFonts w:asciiTheme="majorHAnsi" w:hAnsiTheme="majorHAnsi"/>
        </w:rPr>
        <w:t>and</w:t>
      </w:r>
      <w:r w:rsidR="00ED5A22" w:rsidRPr="00805B99">
        <w:rPr>
          <w:rFonts w:asciiTheme="majorHAnsi" w:hAnsiTheme="majorHAnsi"/>
        </w:rPr>
        <w:t xml:space="preserve"> other outsourced Voice and data activ</w:t>
      </w:r>
      <w:r w:rsidR="0051771A" w:rsidRPr="00805B99">
        <w:rPr>
          <w:rFonts w:asciiTheme="majorHAnsi" w:hAnsiTheme="majorHAnsi"/>
        </w:rPr>
        <w:t>i</w:t>
      </w:r>
      <w:r w:rsidR="00ED5A22" w:rsidRPr="00805B99">
        <w:rPr>
          <w:rFonts w:asciiTheme="majorHAnsi" w:hAnsiTheme="majorHAnsi"/>
        </w:rPr>
        <w:t>t</w:t>
      </w:r>
      <w:r w:rsidR="0051771A" w:rsidRPr="00805B99">
        <w:rPr>
          <w:rFonts w:asciiTheme="majorHAnsi" w:hAnsiTheme="majorHAnsi"/>
        </w:rPr>
        <w:t>i</w:t>
      </w:r>
      <w:r w:rsidR="00ED5A22" w:rsidRPr="00805B99">
        <w:rPr>
          <w:rFonts w:asciiTheme="majorHAnsi" w:hAnsiTheme="majorHAnsi"/>
        </w:rPr>
        <w:t>es.</w:t>
      </w:r>
    </w:p>
    <w:p w:rsidR="00ED5A22" w:rsidRPr="006B6284" w:rsidRDefault="00ED5A22" w:rsidP="007966DA">
      <w:pPr>
        <w:spacing w:after="0" w:line="240" w:lineRule="auto"/>
        <w:jc w:val="both"/>
        <w:rPr>
          <w:rFonts w:asciiTheme="majorHAnsi" w:hAnsiTheme="majorHAnsi"/>
        </w:rPr>
      </w:pPr>
    </w:p>
    <w:p w:rsidR="00CD22E8" w:rsidRDefault="009A40A3" w:rsidP="00C47B60">
      <w:pPr>
        <w:pStyle w:val="ListParagraph"/>
        <w:numPr>
          <w:ilvl w:val="0"/>
          <w:numId w:val="8"/>
        </w:numPr>
        <w:spacing w:after="0" w:line="240" w:lineRule="auto"/>
        <w:jc w:val="both"/>
        <w:rPr>
          <w:rFonts w:asciiTheme="majorHAnsi" w:hAnsiTheme="majorHAnsi"/>
        </w:rPr>
      </w:pPr>
      <w:r>
        <w:rPr>
          <w:rFonts w:asciiTheme="majorHAnsi" w:hAnsiTheme="majorHAnsi"/>
        </w:rPr>
        <w:t>MAS</w:t>
      </w:r>
      <w:r w:rsidR="00DD3755" w:rsidRPr="00805B99">
        <w:rPr>
          <w:rFonts w:asciiTheme="majorHAnsi" w:hAnsiTheme="majorHAnsi"/>
        </w:rPr>
        <w:t xml:space="preserve"> is an independent IT enabled </w:t>
      </w:r>
      <w:r w:rsidR="003920D1" w:rsidRPr="00805B99">
        <w:rPr>
          <w:rFonts w:asciiTheme="majorHAnsi" w:hAnsiTheme="majorHAnsi"/>
        </w:rPr>
        <w:t>Services Company</w:t>
      </w:r>
      <w:r w:rsidR="00DD3755" w:rsidRPr="00805B99">
        <w:rPr>
          <w:rFonts w:asciiTheme="majorHAnsi" w:hAnsiTheme="majorHAnsi"/>
        </w:rPr>
        <w:t xml:space="preserve"> in India delivering solution in running call centers, database management and back office support services for domestic and international customers.</w:t>
      </w:r>
    </w:p>
    <w:p w:rsidR="00DD3755" w:rsidRPr="006B6284" w:rsidRDefault="00DD3755" w:rsidP="007966DA">
      <w:pPr>
        <w:spacing w:after="0" w:line="240" w:lineRule="auto"/>
        <w:jc w:val="both"/>
        <w:rPr>
          <w:rFonts w:asciiTheme="majorHAnsi" w:hAnsiTheme="majorHAnsi"/>
        </w:rPr>
      </w:pPr>
    </w:p>
    <w:p w:rsidR="00CD22E8" w:rsidRDefault="009A40A3" w:rsidP="00C47B60">
      <w:pPr>
        <w:pStyle w:val="ListParagraph"/>
        <w:numPr>
          <w:ilvl w:val="0"/>
          <w:numId w:val="8"/>
        </w:numPr>
        <w:spacing w:after="0" w:line="240" w:lineRule="auto"/>
        <w:jc w:val="both"/>
        <w:rPr>
          <w:rFonts w:asciiTheme="majorHAnsi" w:hAnsiTheme="majorHAnsi"/>
        </w:rPr>
      </w:pPr>
      <w:r>
        <w:rPr>
          <w:rFonts w:asciiTheme="majorHAnsi" w:hAnsiTheme="majorHAnsi"/>
        </w:rPr>
        <w:t>MAS</w:t>
      </w:r>
      <w:r w:rsidR="00ED5A22" w:rsidRPr="00805B99">
        <w:rPr>
          <w:rFonts w:asciiTheme="majorHAnsi" w:hAnsiTheme="majorHAnsi"/>
        </w:rPr>
        <w:t xml:space="preserve"> has </w:t>
      </w:r>
      <w:r w:rsidR="00DD3755" w:rsidRPr="00805B99">
        <w:rPr>
          <w:rFonts w:asciiTheme="majorHAnsi" w:hAnsiTheme="majorHAnsi"/>
        </w:rPr>
        <w:t xml:space="preserve">offered its services </w:t>
      </w:r>
      <w:r w:rsidR="007359C0" w:rsidRPr="00805B99">
        <w:rPr>
          <w:rFonts w:asciiTheme="majorHAnsi" w:hAnsiTheme="majorHAnsi"/>
        </w:rPr>
        <w:t xml:space="preserve">to </w:t>
      </w:r>
      <w:r w:rsidR="0076682A">
        <w:rPr>
          <w:rFonts w:asciiTheme="majorHAnsi" w:hAnsiTheme="majorHAnsi"/>
        </w:rPr>
        <w:t>TANDEM</w:t>
      </w:r>
      <w:r w:rsidR="007359C0" w:rsidRPr="00805B99">
        <w:rPr>
          <w:rFonts w:asciiTheme="majorHAnsi" w:hAnsiTheme="majorHAnsi"/>
        </w:rPr>
        <w:t xml:space="preserve"> </w:t>
      </w:r>
      <w:r w:rsidR="00DD3755" w:rsidRPr="00805B99">
        <w:rPr>
          <w:rFonts w:asciiTheme="majorHAnsi" w:hAnsiTheme="majorHAnsi"/>
        </w:rPr>
        <w:t xml:space="preserve">on </w:t>
      </w:r>
      <w:r w:rsidR="00ED5A22" w:rsidRPr="00805B99">
        <w:rPr>
          <w:rFonts w:asciiTheme="majorHAnsi" w:hAnsiTheme="majorHAnsi"/>
        </w:rPr>
        <w:t xml:space="preserve">a </w:t>
      </w:r>
      <w:r w:rsidR="00DD3755" w:rsidRPr="00805B99">
        <w:rPr>
          <w:rFonts w:asciiTheme="majorHAnsi" w:hAnsiTheme="majorHAnsi"/>
        </w:rPr>
        <w:t>non-exclusive basis</w:t>
      </w:r>
      <w:r w:rsidR="00ED5A22" w:rsidRPr="00805B99">
        <w:rPr>
          <w:rFonts w:asciiTheme="majorHAnsi" w:hAnsiTheme="majorHAnsi"/>
        </w:rPr>
        <w:t>,</w:t>
      </w:r>
      <w:r w:rsidR="00DD3755" w:rsidRPr="00805B99">
        <w:rPr>
          <w:rFonts w:asciiTheme="majorHAnsi" w:hAnsiTheme="majorHAnsi"/>
        </w:rPr>
        <w:t xml:space="preserve"> as enumerated in </w:t>
      </w:r>
      <w:bookmarkStart w:id="5" w:name="OLE_LINK1"/>
      <w:bookmarkStart w:id="6" w:name="OLE_LINK2"/>
      <w:r w:rsidR="00BD55AD" w:rsidRPr="00805B99">
        <w:rPr>
          <w:rFonts w:asciiTheme="majorHAnsi" w:hAnsiTheme="majorHAnsi"/>
          <w:b/>
        </w:rPr>
        <w:t>Annexure</w:t>
      </w:r>
      <w:bookmarkEnd w:id="5"/>
      <w:bookmarkEnd w:id="6"/>
      <w:r w:rsidR="00110A7C" w:rsidRPr="00805B99">
        <w:rPr>
          <w:rFonts w:asciiTheme="majorHAnsi" w:hAnsiTheme="majorHAnsi"/>
          <w:b/>
        </w:rPr>
        <w:t xml:space="preserve"> </w:t>
      </w:r>
      <w:r w:rsidR="00DD3755" w:rsidRPr="00805B99">
        <w:rPr>
          <w:rFonts w:asciiTheme="majorHAnsi" w:hAnsiTheme="majorHAnsi"/>
          <w:b/>
        </w:rPr>
        <w:t>A.</w:t>
      </w:r>
    </w:p>
    <w:p w:rsidR="00DD3755" w:rsidRPr="006B6284" w:rsidRDefault="00DD3755" w:rsidP="007966DA">
      <w:pPr>
        <w:spacing w:after="0" w:line="240" w:lineRule="auto"/>
        <w:jc w:val="both"/>
        <w:rPr>
          <w:rFonts w:asciiTheme="majorHAnsi" w:hAnsiTheme="majorHAnsi"/>
        </w:rPr>
      </w:pPr>
    </w:p>
    <w:p w:rsidR="00DD3755" w:rsidRPr="006B6284" w:rsidRDefault="00DD3755" w:rsidP="007966DA">
      <w:pPr>
        <w:spacing w:after="0" w:line="240" w:lineRule="auto"/>
        <w:jc w:val="both"/>
        <w:rPr>
          <w:rFonts w:asciiTheme="majorHAnsi" w:hAnsiTheme="majorHAnsi"/>
        </w:rPr>
      </w:pPr>
    </w:p>
    <w:p w:rsidR="00DD3755" w:rsidRPr="006B6284" w:rsidRDefault="00DD3755" w:rsidP="007966DA">
      <w:pPr>
        <w:spacing w:after="0" w:line="240" w:lineRule="auto"/>
        <w:jc w:val="both"/>
        <w:rPr>
          <w:rFonts w:asciiTheme="majorHAnsi" w:hAnsiTheme="majorHAnsi"/>
        </w:rPr>
      </w:pPr>
      <w:r w:rsidRPr="006B6284">
        <w:rPr>
          <w:rFonts w:asciiTheme="majorHAnsi" w:hAnsiTheme="majorHAnsi"/>
        </w:rPr>
        <w:t>It is cons</w:t>
      </w:r>
      <w:r w:rsidR="00A90BDF" w:rsidRPr="006B6284">
        <w:rPr>
          <w:rFonts w:asciiTheme="majorHAnsi" w:hAnsiTheme="majorHAnsi"/>
        </w:rPr>
        <w:t xml:space="preserve">idered expedient by both </w:t>
      </w:r>
      <w:r w:rsidR="009A40A3">
        <w:rPr>
          <w:rFonts w:asciiTheme="majorHAnsi" w:hAnsiTheme="majorHAnsi"/>
        </w:rPr>
        <w:t>MAS</w:t>
      </w:r>
      <w:r w:rsidRPr="006B6284">
        <w:rPr>
          <w:rFonts w:asciiTheme="majorHAnsi" w:hAnsiTheme="majorHAnsi"/>
        </w:rPr>
        <w:t xml:space="preserve"> as well as </w:t>
      </w:r>
      <w:r w:rsidR="0076682A">
        <w:rPr>
          <w:rFonts w:asciiTheme="majorHAnsi" w:hAnsiTheme="majorHAnsi"/>
        </w:rPr>
        <w:t>TANDEM</w:t>
      </w:r>
      <w:r w:rsidR="00110A7C" w:rsidRPr="006B6284">
        <w:rPr>
          <w:rFonts w:asciiTheme="majorHAnsi" w:hAnsiTheme="majorHAnsi"/>
        </w:rPr>
        <w:t xml:space="preserve"> </w:t>
      </w:r>
      <w:r w:rsidRPr="006B6284">
        <w:rPr>
          <w:rFonts w:asciiTheme="majorHAnsi" w:hAnsiTheme="majorHAnsi"/>
        </w:rPr>
        <w:t>that the terms and co</w:t>
      </w:r>
      <w:r w:rsidR="00A90BDF" w:rsidRPr="006B6284">
        <w:rPr>
          <w:rFonts w:asciiTheme="majorHAnsi" w:hAnsiTheme="majorHAnsi"/>
        </w:rPr>
        <w:t xml:space="preserve">nditions for the engagement of </w:t>
      </w:r>
      <w:r w:rsidR="009A40A3">
        <w:rPr>
          <w:rFonts w:asciiTheme="majorHAnsi" w:hAnsiTheme="majorHAnsi"/>
        </w:rPr>
        <w:t>MAS</w:t>
      </w:r>
      <w:r w:rsidRPr="006B6284">
        <w:rPr>
          <w:rFonts w:asciiTheme="majorHAnsi" w:hAnsiTheme="majorHAnsi"/>
        </w:rPr>
        <w:t xml:space="preserve"> by </w:t>
      </w:r>
      <w:r w:rsidR="0076682A">
        <w:rPr>
          <w:rFonts w:asciiTheme="majorHAnsi" w:hAnsiTheme="majorHAnsi"/>
        </w:rPr>
        <w:t>TANDEM</w:t>
      </w:r>
      <w:r w:rsidR="00110A7C" w:rsidRPr="006B6284">
        <w:rPr>
          <w:rFonts w:asciiTheme="majorHAnsi" w:hAnsiTheme="majorHAnsi"/>
        </w:rPr>
        <w:t xml:space="preserve"> </w:t>
      </w:r>
      <w:r w:rsidRPr="006B6284">
        <w:rPr>
          <w:rFonts w:asciiTheme="majorHAnsi" w:hAnsiTheme="majorHAnsi"/>
        </w:rPr>
        <w:t>should be reduced in writing and embodied in this agreement.</w:t>
      </w:r>
    </w:p>
    <w:p w:rsidR="00DD3755" w:rsidRPr="006B6284" w:rsidRDefault="00DD3755" w:rsidP="007966DA">
      <w:pPr>
        <w:spacing w:after="0" w:line="240" w:lineRule="auto"/>
        <w:jc w:val="both"/>
        <w:rPr>
          <w:rFonts w:asciiTheme="majorHAnsi" w:hAnsiTheme="majorHAnsi"/>
        </w:rPr>
      </w:pPr>
    </w:p>
    <w:p w:rsidR="00F46B1C" w:rsidRPr="006B6284" w:rsidRDefault="00F46B1C" w:rsidP="007966DA">
      <w:pPr>
        <w:spacing w:after="0" w:line="240" w:lineRule="auto"/>
        <w:jc w:val="both"/>
        <w:rPr>
          <w:rFonts w:asciiTheme="majorHAnsi" w:hAnsiTheme="majorHAnsi"/>
          <w:b/>
        </w:rPr>
      </w:pPr>
    </w:p>
    <w:p w:rsidR="00DD3755" w:rsidRPr="006B6284" w:rsidRDefault="00E6099F" w:rsidP="007966DA">
      <w:pPr>
        <w:spacing w:after="0" w:line="240" w:lineRule="auto"/>
        <w:jc w:val="both"/>
        <w:rPr>
          <w:rFonts w:asciiTheme="majorHAnsi" w:hAnsiTheme="majorHAnsi"/>
        </w:rPr>
      </w:pPr>
      <w:r w:rsidRPr="006B6284">
        <w:rPr>
          <w:rFonts w:asciiTheme="majorHAnsi" w:hAnsiTheme="majorHAnsi"/>
          <w:b/>
        </w:rPr>
        <w:t>NOW THEREFORE, THIS AGREEMENT WITNESSETH, AND THE PARTIES AGREE TO AS FOLLOWS:</w:t>
      </w:r>
    </w:p>
    <w:p w:rsidR="00E6099F" w:rsidRPr="006B6284" w:rsidRDefault="00E6099F" w:rsidP="007966DA">
      <w:pPr>
        <w:spacing w:after="0" w:line="240" w:lineRule="auto"/>
        <w:jc w:val="both"/>
        <w:rPr>
          <w:rFonts w:asciiTheme="majorHAnsi" w:hAnsiTheme="majorHAnsi"/>
        </w:rPr>
      </w:pPr>
    </w:p>
    <w:p w:rsidR="009D1F3E" w:rsidRPr="006B6284" w:rsidRDefault="00E6099F" w:rsidP="007966DA">
      <w:pPr>
        <w:spacing w:after="0" w:line="240" w:lineRule="auto"/>
        <w:jc w:val="both"/>
        <w:rPr>
          <w:rFonts w:asciiTheme="majorHAnsi" w:hAnsiTheme="majorHAnsi"/>
        </w:rPr>
      </w:pPr>
      <w:r w:rsidRPr="006B6284">
        <w:rPr>
          <w:rFonts w:asciiTheme="majorHAnsi" w:hAnsiTheme="majorHAnsi"/>
          <w:b/>
        </w:rPr>
        <w:t>Article 1</w:t>
      </w:r>
      <w:r w:rsidR="00412568" w:rsidRPr="006B6284">
        <w:rPr>
          <w:rFonts w:asciiTheme="majorHAnsi" w:hAnsiTheme="majorHAnsi"/>
        </w:rPr>
        <w:t xml:space="preserve"> </w:t>
      </w:r>
      <w:r w:rsidR="004A23EB" w:rsidRPr="006B6284">
        <w:rPr>
          <w:rFonts w:asciiTheme="majorHAnsi" w:hAnsiTheme="majorHAnsi"/>
        </w:rPr>
        <w:t>–</w:t>
      </w:r>
      <w:r w:rsidR="00412568" w:rsidRPr="006B6284">
        <w:rPr>
          <w:rFonts w:asciiTheme="majorHAnsi" w:hAnsiTheme="majorHAnsi"/>
        </w:rPr>
        <w:t xml:space="preserve"> </w:t>
      </w:r>
      <w:r w:rsidR="008B371A" w:rsidRPr="006B6284">
        <w:rPr>
          <w:rFonts w:asciiTheme="majorHAnsi" w:hAnsiTheme="majorHAnsi"/>
          <w:b/>
        </w:rPr>
        <w:t>Engagement</w:t>
      </w:r>
      <w:r w:rsidR="004A23EB" w:rsidRPr="006B6284">
        <w:rPr>
          <w:rFonts w:asciiTheme="majorHAnsi" w:hAnsiTheme="majorHAnsi"/>
          <w:b/>
        </w:rPr>
        <w:t xml:space="preserve"> </w:t>
      </w:r>
      <w:r w:rsidR="008B371A" w:rsidRPr="006B6284">
        <w:rPr>
          <w:rFonts w:asciiTheme="majorHAnsi" w:hAnsiTheme="majorHAnsi"/>
          <w:b/>
        </w:rPr>
        <w:t>and Responsibilities</w:t>
      </w:r>
    </w:p>
    <w:p w:rsidR="00412568" w:rsidRPr="006B6284" w:rsidRDefault="00412568" w:rsidP="007966DA">
      <w:pPr>
        <w:pStyle w:val="ColorfulList-Accent11"/>
        <w:spacing w:after="0" w:line="240" w:lineRule="auto"/>
        <w:ind w:left="360"/>
        <w:jc w:val="both"/>
        <w:rPr>
          <w:rFonts w:asciiTheme="majorHAnsi" w:hAnsiTheme="majorHAnsi"/>
        </w:rPr>
      </w:pPr>
    </w:p>
    <w:p w:rsidR="00412568" w:rsidRPr="006B6284" w:rsidRDefault="00E6099F" w:rsidP="00296717">
      <w:pPr>
        <w:pStyle w:val="ColorfulList-Accent11"/>
        <w:numPr>
          <w:ilvl w:val="1"/>
          <w:numId w:val="1"/>
        </w:numPr>
        <w:spacing w:after="0" w:line="240" w:lineRule="auto"/>
        <w:ind w:left="540" w:hanging="540"/>
        <w:jc w:val="both"/>
        <w:rPr>
          <w:rFonts w:asciiTheme="majorHAnsi" w:hAnsiTheme="majorHAnsi"/>
        </w:rPr>
      </w:pPr>
      <w:r w:rsidRPr="006B6284">
        <w:rPr>
          <w:rFonts w:asciiTheme="majorHAnsi" w:hAnsiTheme="majorHAnsi"/>
        </w:rPr>
        <w:t xml:space="preserve">This Agreement sets forth </w:t>
      </w:r>
      <w:r w:rsidR="00BD55AD" w:rsidRPr="006B6284">
        <w:rPr>
          <w:rFonts w:asciiTheme="majorHAnsi" w:hAnsiTheme="majorHAnsi"/>
        </w:rPr>
        <w:t xml:space="preserve">the </w:t>
      </w:r>
      <w:r w:rsidRPr="006B6284">
        <w:rPr>
          <w:rFonts w:asciiTheme="majorHAnsi" w:hAnsiTheme="majorHAnsi"/>
        </w:rPr>
        <w:t>t</w:t>
      </w:r>
      <w:r w:rsidR="00094F67" w:rsidRPr="006B6284">
        <w:rPr>
          <w:rFonts w:asciiTheme="majorHAnsi" w:hAnsiTheme="majorHAnsi"/>
        </w:rPr>
        <w:t xml:space="preserve">erms and conditions under which </w:t>
      </w:r>
      <w:r w:rsidR="0076682A">
        <w:rPr>
          <w:rFonts w:asciiTheme="majorHAnsi" w:hAnsiTheme="majorHAnsi"/>
        </w:rPr>
        <w:t>TANDEM</w:t>
      </w:r>
      <w:r w:rsidRPr="006B6284">
        <w:rPr>
          <w:rFonts w:asciiTheme="majorHAnsi" w:hAnsiTheme="majorHAnsi"/>
        </w:rPr>
        <w:t xml:space="preserve"> shall </w:t>
      </w:r>
      <w:r w:rsidR="00DA5B4F" w:rsidRPr="006B6284">
        <w:rPr>
          <w:rFonts w:asciiTheme="majorHAnsi" w:hAnsiTheme="majorHAnsi"/>
        </w:rPr>
        <w:t>undertake services from</w:t>
      </w:r>
      <w:r w:rsidRPr="006B6284">
        <w:rPr>
          <w:rFonts w:asciiTheme="majorHAnsi" w:hAnsiTheme="majorHAnsi"/>
        </w:rPr>
        <w:t xml:space="preserve"> </w:t>
      </w:r>
      <w:r w:rsidR="009A40A3">
        <w:rPr>
          <w:rFonts w:asciiTheme="majorHAnsi" w:hAnsiTheme="majorHAnsi"/>
        </w:rPr>
        <w:t>MAS</w:t>
      </w:r>
      <w:r w:rsidR="00DA5B4F" w:rsidRPr="006B6284">
        <w:rPr>
          <w:rFonts w:asciiTheme="majorHAnsi" w:hAnsiTheme="majorHAnsi"/>
        </w:rPr>
        <w:t xml:space="preserve">. The scope of </w:t>
      </w:r>
      <w:r w:rsidRPr="006B6284">
        <w:rPr>
          <w:rFonts w:asciiTheme="majorHAnsi" w:hAnsiTheme="majorHAnsi"/>
        </w:rPr>
        <w:t xml:space="preserve">services </w:t>
      </w:r>
      <w:r w:rsidR="00DA5B4F" w:rsidRPr="006B6284">
        <w:rPr>
          <w:rFonts w:asciiTheme="majorHAnsi" w:hAnsiTheme="majorHAnsi"/>
        </w:rPr>
        <w:t xml:space="preserve">shall be as per </w:t>
      </w:r>
      <w:r w:rsidRPr="006B6284">
        <w:rPr>
          <w:rFonts w:asciiTheme="majorHAnsi" w:hAnsiTheme="majorHAnsi"/>
          <w:b/>
        </w:rPr>
        <w:t>Annexure A</w:t>
      </w:r>
      <w:r w:rsidRPr="006B6284">
        <w:rPr>
          <w:rFonts w:asciiTheme="majorHAnsi" w:hAnsiTheme="majorHAnsi"/>
        </w:rPr>
        <w:t xml:space="preserve"> </w:t>
      </w:r>
      <w:r w:rsidR="00DA5B4F" w:rsidRPr="006B6284">
        <w:rPr>
          <w:rFonts w:asciiTheme="majorHAnsi" w:hAnsiTheme="majorHAnsi"/>
        </w:rPr>
        <w:t xml:space="preserve">of </w:t>
      </w:r>
      <w:r w:rsidRPr="006B6284">
        <w:rPr>
          <w:rFonts w:asciiTheme="majorHAnsi" w:hAnsiTheme="majorHAnsi"/>
        </w:rPr>
        <w:t xml:space="preserve">this </w:t>
      </w:r>
      <w:r w:rsidRPr="006B6284">
        <w:rPr>
          <w:rFonts w:asciiTheme="majorHAnsi" w:hAnsiTheme="majorHAnsi"/>
        </w:rPr>
        <w:lastRenderedPageBreak/>
        <w:t>Agreement</w:t>
      </w:r>
      <w:r w:rsidR="004A23EB" w:rsidRPr="006B6284">
        <w:rPr>
          <w:rFonts w:asciiTheme="majorHAnsi" w:hAnsiTheme="majorHAnsi"/>
        </w:rPr>
        <w:t xml:space="preserve">. The </w:t>
      </w:r>
      <w:r w:rsidR="00DA5B4F" w:rsidRPr="006B6284">
        <w:rPr>
          <w:rFonts w:asciiTheme="majorHAnsi" w:hAnsiTheme="majorHAnsi"/>
        </w:rPr>
        <w:t>scope of services may be revised on mutual understanding of both the parties.</w:t>
      </w:r>
      <w:r w:rsidR="00DA5B4F" w:rsidRPr="006B6284" w:rsidDel="00DA5B4F">
        <w:rPr>
          <w:rFonts w:asciiTheme="majorHAnsi" w:hAnsiTheme="majorHAnsi"/>
        </w:rPr>
        <w:t xml:space="preserve"> </w:t>
      </w:r>
    </w:p>
    <w:p w:rsidR="00E6099F" w:rsidRPr="006B6284" w:rsidRDefault="00E6099F" w:rsidP="004A23EB">
      <w:pPr>
        <w:pStyle w:val="ColorfulList-Accent11"/>
        <w:spacing w:after="0" w:line="240" w:lineRule="auto"/>
        <w:ind w:left="540" w:hanging="540"/>
        <w:jc w:val="both"/>
        <w:rPr>
          <w:rFonts w:asciiTheme="majorHAnsi" w:hAnsiTheme="majorHAnsi"/>
        </w:rPr>
      </w:pPr>
    </w:p>
    <w:p w:rsidR="00E6099F" w:rsidRPr="006B6284" w:rsidRDefault="00E6099F" w:rsidP="00296717">
      <w:pPr>
        <w:pStyle w:val="ColorfulList-Accent11"/>
        <w:numPr>
          <w:ilvl w:val="1"/>
          <w:numId w:val="1"/>
        </w:numPr>
        <w:spacing w:after="0" w:line="240" w:lineRule="auto"/>
        <w:ind w:left="540" w:hanging="540"/>
        <w:jc w:val="both"/>
        <w:rPr>
          <w:rFonts w:asciiTheme="majorHAnsi" w:hAnsiTheme="majorHAnsi"/>
        </w:rPr>
      </w:pPr>
      <w:r w:rsidRPr="006B6284">
        <w:rPr>
          <w:rFonts w:asciiTheme="majorHAnsi" w:hAnsiTheme="majorHAnsi"/>
        </w:rPr>
        <w:t xml:space="preserve">In pursuance of the services described in Annexure A, </w:t>
      </w:r>
      <w:r w:rsidR="0076682A">
        <w:rPr>
          <w:rFonts w:asciiTheme="majorHAnsi" w:hAnsiTheme="majorHAnsi"/>
        </w:rPr>
        <w:t>TANDEM</w:t>
      </w:r>
      <w:r w:rsidR="0043138C" w:rsidRPr="006B6284">
        <w:rPr>
          <w:rFonts w:asciiTheme="majorHAnsi" w:hAnsiTheme="majorHAnsi"/>
        </w:rPr>
        <w:t xml:space="preserve"> </w:t>
      </w:r>
      <w:r w:rsidRPr="006B6284">
        <w:rPr>
          <w:rFonts w:asciiTheme="majorHAnsi" w:hAnsiTheme="majorHAnsi"/>
        </w:rPr>
        <w:t>shall</w:t>
      </w:r>
      <w:r w:rsidR="004A23EB" w:rsidRPr="006B6284">
        <w:rPr>
          <w:rFonts w:asciiTheme="majorHAnsi" w:hAnsiTheme="majorHAnsi"/>
        </w:rPr>
        <w:t>,</w:t>
      </w:r>
      <w:r w:rsidRPr="006B6284">
        <w:rPr>
          <w:rFonts w:asciiTheme="majorHAnsi" w:hAnsiTheme="majorHAnsi"/>
        </w:rPr>
        <w:t xml:space="preserve"> from time to time issue to </w:t>
      </w:r>
      <w:r w:rsidR="009A40A3">
        <w:rPr>
          <w:rFonts w:asciiTheme="majorHAnsi" w:hAnsiTheme="majorHAnsi"/>
        </w:rPr>
        <w:t>MAS</w:t>
      </w:r>
      <w:r w:rsidRPr="006B6284">
        <w:rPr>
          <w:rFonts w:asciiTheme="majorHAnsi" w:hAnsiTheme="majorHAnsi"/>
        </w:rPr>
        <w:t xml:space="preserve">, </w:t>
      </w:r>
      <w:r w:rsidR="00270FAE" w:rsidRPr="006B6284">
        <w:rPr>
          <w:rFonts w:asciiTheme="majorHAnsi" w:hAnsiTheme="majorHAnsi"/>
        </w:rPr>
        <w:t xml:space="preserve">service request </w:t>
      </w:r>
      <w:r w:rsidRPr="006B6284">
        <w:rPr>
          <w:rFonts w:asciiTheme="majorHAnsi" w:hAnsiTheme="majorHAnsi"/>
        </w:rPr>
        <w:t xml:space="preserve">for </w:t>
      </w:r>
      <w:r w:rsidR="00CF6E36" w:rsidRPr="006B6284">
        <w:rPr>
          <w:rFonts w:asciiTheme="majorHAnsi" w:hAnsiTheme="majorHAnsi"/>
        </w:rPr>
        <w:t>execution</w:t>
      </w:r>
      <w:r w:rsidR="0043138C" w:rsidRPr="006B6284">
        <w:rPr>
          <w:rFonts w:asciiTheme="majorHAnsi" w:hAnsiTheme="majorHAnsi"/>
        </w:rPr>
        <w:t xml:space="preserve"> </w:t>
      </w:r>
      <w:r w:rsidRPr="006B6284">
        <w:rPr>
          <w:rFonts w:asciiTheme="majorHAnsi" w:hAnsiTheme="majorHAnsi"/>
        </w:rPr>
        <w:t>of specific services enlisted in Annexure A.</w:t>
      </w:r>
    </w:p>
    <w:p w:rsidR="00E6099F" w:rsidRPr="006B6284" w:rsidRDefault="00E6099F" w:rsidP="004A23EB">
      <w:pPr>
        <w:pStyle w:val="ColorfulList-Accent11"/>
        <w:spacing w:after="0" w:line="240" w:lineRule="auto"/>
        <w:ind w:left="540" w:hanging="540"/>
        <w:rPr>
          <w:rFonts w:asciiTheme="majorHAnsi" w:hAnsiTheme="majorHAnsi"/>
        </w:rPr>
      </w:pPr>
    </w:p>
    <w:p w:rsidR="00E6099F" w:rsidRPr="006B6284" w:rsidRDefault="009A40A3" w:rsidP="00296717">
      <w:pPr>
        <w:pStyle w:val="ColorfulList-Accent11"/>
        <w:numPr>
          <w:ilvl w:val="1"/>
          <w:numId w:val="1"/>
        </w:numPr>
        <w:spacing w:after="0" w:line="240" w:lineRule="auto"/>
        <w:ind w:left="540" w:hanging="540"/>
        <w:jc w:val="both"/>
        <w:rPr>
          <w:rFonts w:asciiTheme="majorHAnsi" w:hAnsiTheme="majorHAnsi"/>
        </w:rPr>
      </w:pPr>
      <w:r>
        <w:rPr>
          <w:rFonts w:asciiTheme="majorHAnsi" w:hAnsiTheme="majorHAnsi"/>
        </w:rPr>
        <w:t>MAS</w:t>
      </w:r>
      <w:r w:rsidR="00E6099F" w:rsidRPr="006B6284">
        <w:rPr>
          <w:rFonts w:asciiTheme="majorHAnsi" w:hAnsiTheme="majorHAnsi"/>
        </w:rPr>
        <w:t xml:space="preserve"> shall comply with the instructions provided by</w:t>
      </w:r>
      <w:r w:rsidR="0043138C" w:rsidRPr="006B6284">
        <w:rPr>
          <w:rFonts w:asciiTheme="majorHAnsi" w:hAnsiTheme="majorHAnsi"/>
        </w:rPr>
        <w:t xml:space="preserve"> </w:t>
      </w:r>
      <w:r w:rsidR="0076682A">
        <w:rPr>
          <w:rFonts w:asciiTheme="majorHAnsi" w:hAnsiTheme="majorHAnsi"/>
        </w:rPr>
        <w:t>TANDEM</w:t>
      </w:r>
      <w:r w:rsidR="00E6099F" w:rsidRPr="006B6284">
        <w:rPr>
          <w:rFonts w:asciiTheme="majorHAnsi" w:hAnsiTheme="majorHAnsi"/>
        </w:rPr>
        <w:t xml:space="preserve"> from time to time relating to the performance of the service, duties and obligations under this Agreement.</w:t>
      </w:r>
      <w:r w:rsidR="00110A7C" w:rsidRPr="006B6284">
        <w:rPr>
          <w:rFonts w:asciiTheme="majorHAnsi" w:hAnsiTheme="majorHAnsi"/>
        </w:rPr>
        <w:t xml:space="preserve"> </w:t>
      </w:r>
      <w:r w:rsidR="00E6099F" w:rsidRPr="006B6284">
        <w:rPr>
          <w:rFonts w:asciiTheme="majorHAnsi" w:hAnsiTheme="majorHAnsi"/>
        </w:rPr>
        <w:t xml:space="preserve">The services rendered by </w:t>
      </w:r>
      <w:r>
        <w:rPr>
          <w:rFonts w:asciiTheme="majorHAnsi" w:hAnsiTheme="majorHAnsi"/>
        </w:rPr>
        <w:t>MAS</w:t>
      </w:r>
      <w:r w:rsidR="00E6099F" w:rsidRPr="006B6284">
        <w:rPr>
          <w:rFonts w:asciiTheme="majorHAnsi" w:hAnsiTheme="majorHAnsi"/>
        </w:rPr>
        <w:t xml:space="preserve"> shall be subject </w:t>
      </w:r>
      <w:r w:rsidR="004273A6" w:rsidRPr="006B6284">
        <w:rPr>
          <w:rFonts w:asciiTheme="majorHAnsi" w:hAnsiTheme="majorHAnsi"/>
        </w:rPr>
        <w:t xml:space="preserve">to </w:t>
      </w:r>
      <w:r w:rsidR="00E6099F" w:rsidRPr="006B6284">
        <w:rPr>
          <w:rFonts w:asciiTheme="majorHAnsi" w:hAnsiTheme="majorHAnsi"/>
        </w:rPr>
        <w:t>review by</w:t>
      </w:r>
      <w:r w:rsidR="0043138C" w:rsidRPr="006B6284">
        <w:rPr>
          <w:rFonts w:asciiTheme="majorHAnsi" w:hAnsiTheme="majorHAnsi"/>
        </w:rPr>
        <w:t xml:space="preserve"> </w:t>
      </w:r>
      <w:r w:rsidR="0076682A">
        <w:rPr>
          <w:rFonts w:asciiTheme="majorHAnsi" w:hAnsiTheme="majorHAnsi"/>
        </w:rPr>
        <w:t>TANDEM</w:t>
      </w:r>
      <w:r w:rsidR="00E6099F" w:rsidRPr="006B6284">
        <w:rPr>
          <w:rFonts w:asciiTheme="majorHAnsi" w:hAnsiTheme="majorHAnsi"/>
        </w:rPr>
        <w:t xml:space="preserve"> and its decision as to the quality thereof shall be final.</w:t>
      </w:r>
    </w:p>
    <w:p w:rsidR="00E6099F" w:rsidRPr="006B6284" w:rsidRDefault="00E6099F" w:rsidP="004A23EB">
      <w:pPr>
        <w:pStyle w:val="ColorfulList-Accent11"/>
        <w:spacing w:after="0" w:line="240" w:lineRule="auto"/>
        <w:ind w:left="540" w:hanging="540"/>
        <w:rPr>
          <w:rFonts w:asciiTheme="majorHAnsi" w:hAnsiTheme="majorHAnsi"/>
        </w:rPr>
      </w:pPr>
    </w:p>
    <w:p w:rsidR="002B61FC" w:rsidRPr="006B6284" w:rsidRDefault="009A40A3" w:rsidP="00296717">
      <w:pPr>
        <w:pStyle w:val="ColorfulList-Accent11"/>
        <w:numPr>
          <w:ilvl w:val="1"/>
          <w:numId w:val="1"/>
        </w:numPr>
        <w:spacing w:after="0" w:line="240" w:lineRule="auto"/>
        <w:ind w:left="540" w:hanging="540"/>
        <w:jc w:val="both"/>
        <w:rPr>
          <w:rFonts w:asciiTheme="majorHAnsi" w:hAnsiTheme="majorHAnsi"/>
        </w:rPr>
      </w:pPr>
      <w:r>
        <w:rPr>
          <w:rFonts w:asciiTheme="majorHAnsi" w:hAnsiTheme="majorHAnsi"/>
        </w:rPr>
        <w:t>MAS</w:t>
      </w:r>
      <w:r w:rsidR="00E6099F" w:rsidRPr="006B6284">
        <w:rPr>
          <w:rFonts w:asciiTheme="majorHAnsi" w:hAnsiTheme="majorHAnsi"/>
        </w:rPr>
        <w:t xml:space="preserve"> agrees that before deployment of any person to perform the services of </w:t>
      </w:r>
      <w:r w:rsidR="0076682A">
        <w:rPr>
          <w:rFonts w:asciiTheme="majorHAnsi" w:hAnsiTheme="majorHAnsi"/>
        </w:rPr>
        <w:t>TANDEM</w:t>
      </w:r>
      <w:r w:rsidR="00E6099F" w:rsidRPr="006B6284">
        <w:rPr>
          <w:rFonts w:asciiTheme="majorHAnsi" w:hAnsiTheme="majorHAnsi"/>
        </w:rPr>
        <w:t xml:space="preserve">, </w:t>
      </w:r>
      <w:r w:rsidR="00D53AAA" w:rsidRPr="006B6284">
        <w:rPr>
          <w:rFonts w:asciiTheme="majorHAnsi" w:hAnsiTheme="majorHAnsi"/>
        </w:rPr>
        <w:t xml:space="preserve">it </w:t>
      </w:r>
      <w:r w:rsidR="00E6099F" w:rsidRPr="006B6284">
        <w:rPr>
          <w:rFonts w:asciiTheme="majorHAnsi" w:hAnsiTheme="majorHAnsi"/>
        </w:rPr>
        <w:t>shall ensure that such person</w:t>
      </w:r>
      <w:r w:rsidR="00110A7C" w:rsidRPr="006B6284">
        <w:rPr>
          <w:rFonts w:asciiTheme="majorHAnsi" w:hAnsiTheme="majorHAnsi"/>
        </w:rPr>
        <w:t>/</w:t>
      </w:r>
      <w:r w:rsidR="00E6099F" w:rsidRPr="006B6284">
        <w:rPr>
          <w:rFonts w:asciiTheme="majorHAnsi" w:hAnsiTheme="majorHAnsi"/>
        </w:rPr>
        <w:t>(s) abide</w:t>
      </w:r>
      <w:r w:rsidR="00D53AAA" w:rsidRPr="006B6284">
        <w:rPr>
          <w:rFonts w:asciiTheme="majorHAnsi" w:hAnsiTheme="majorHAnsi"/>
        </w:rPr>
        <w:t>s</w:t>
      </w:r>
      <w:r w:rsidR="00E6099F" w:rsidRPr="006B6284">
        <w:rPr>
          <w:rFonts w:asciiTheme="majorHAnsi" w:hAnsiTheme="majorHAnsi"/>
        </w:rPr>
        <w:t xml:space="preserve"> by security rules, guidelines, policies &amp; procedures </w:t>
      </w:r>
      <w:r w:rsidR="00A5378F" w:rsidRPr="006B6284">
        <w:rPr>
          <w:rFonts w:asciiTheme="majorHAnsi" w:hAnsiTheme="majorHAnsi"/>
        </w:rPr>
        <w:t xml:space="preserve">as </w:t>
      </w:r>
      <w:r w:rsidR="002B61FC" w:rsidRPr="006B6284">
        <w:rPr>
          <w:rFonts w:asciiTheme="majorHAnsi" w:hAnsiTheme="majorHAnsi"/>
        </w:rPr>
        <w:t>provided</w:t>
      </w:r>
      <w:r w:rsidR="00A5378F" w:rsidRPr="006B6284">
        <w:rPr>
          <w:rFonts w:asciiTheme="majorHAnsi" w:hAnsiTheme="majorHAnsi"/>
        </w:rPr>
        <w:t xml:space="preserve"> by </w:t>
      </w:r>
      <w:r w:rsidR="0076682A">
        <w:rPr>
          <w:rFonts w:asciiTheme="majorHAnsi" w:hAnsiTheme="majorHAnsi"/>
        </w:rPr>
        <w:t>TANDEM</w:t>
      </w:r>
      <w:r w:rsidR="002B61FC" w:rsidRPr="006B6284">
        <w:rPr>
          <w:rFonts w:asciiTheme="majorHAnsi" w:hAnsiTheme="majorHAnsi"/>
        </w:rPr>
        <w:t xml:space="preserve"> from time to time</w:t>
      </w:r>
      <w:r w:rsidR="00A5378F" w:rsidRPr="006B6284">
        <w:rPr>
          <w:rFonts w:asciiTheme="majorHAnsi" w:hAnsiTheme="majorHAnsi"/>
        </w:rPr>
        <w:t>.</w:t>
      </w:r>
    </w:p>
    <w:p w:rsidR="004A23EB" w:rsidRPr="006B6284" w:rsidRDefault="004A23EB" w:rsidP="004A23EB">
      <w:pPr>
        <w:pStyle w:val="ColorfulList-Accent11"/>
        <w:spacing w:after="0" w:line="240" w:lineRule="auto"/>
        <w:ind w:left="0"/>
        <w:jc w:val="both"/>
        <w:rPr>
          <w:rFonts w:asciiTheme="majorHAnsi" w:hAnsiTheme="majorHAnsi"/>
        </w:rPr>
      </w:pPr>
    </w:p>
    <w:p w:rsidR="002B61FC" w:rsidRPr="006B6284" w:rsidRDefault="009A40A3" w:rsidP="00296717">
      <w:pPr>
        <w:pStyle w:val="ColorfulList-Accent11"/>
        <w:numPr>
          <w:ilvl w:val="1"/>
          <w:numId w:val="1"/>
        </w:numPr>
        <w:spacing w:after="0" w:line="240" w:lineRule="auto"/>
        <w:ind w:left="540" w:hanging="540"/>
        <w:jc w:val="both"/>
        <w:rPr>
          <w:rFonts w:asciiTheme="majorHAnsi" w:hAnsiTheme="majorHAnsi"/>
        </w:rPr>
      </w:pPr>
      <w:r>
        <w:rPr>
          <w:rFonts w:asciiTheme="majorHAnsi" w:hAnsiTheme="majorHAnsi"/>
        </w:rPr>
        <w:t>MAS</w:t>
      </w:r>
      <w:r w:rsidR="002B61FC" w:rsidRPr="006B6284">
        <w:rPr>
          <w:rFonts w:asciiTheme="majorHAnsi" w:hAnsiTheme="majorHAnsi"/>
        </w:rPr>
        <w:t xml:space="preserve"> shall share </w:t>
      </w:r>
      <w:r w:rsidR="004A23EB" w:rsidRPr="006B6284">
        <w:rPr>
          <w:rFonts w:asciiTheme="majorHAnsi" w:hAnsiTheme="majorHAnsi"/>
        </w:rPr>
        <w:t xml:space="preserve">MIS </w:t>
      </w:r>
      <w:r w:rsidR="002B61FC" w:rsidRPr="006B6284">
        <w:rPr>
          <w:rFonts w:asciiTheme="majorHAnsi" w:hAnsiTheme="majorHAnsi"/>
        </w:rPr>
        <w:t xml:space="preserve">Reports </w:t>
      </w:r>
      <w:r w:rsidR="001A11BF">
        <w:rPr>
          <w:rFonts w:asciiTheme="majorHAnsi" w:hAnsiTheme="majorHAnsi"/>
        </w:rPr>
        <w:t xml:space="preserve">with </w:t>
      </w:r>
      <w:r w:rsidR="0076682A">
        <w:rPr>
          <w:rFonts w:asciiTheme="majorHAnsi" w:hAnsiTheme="majorHAnsi"/>
        </w:rPr>
        <w:t>TANDEM</w:t>
      </w:r>
      <w:r w:rsidR="001A11BF">
        <w:rPr>
          <w:rFonts w:asciiTheme="majorHAnsi" w:hAnsiTheme="majorHAnsi"/>
        </w:rPr>
        <w:t xml:space="preserve"> </w:t>
      </w:r>
      <w:r w:rsidR="002B61FC" w:rsidRPr="006B6284">
        <w:rPr>
          <w:rFonts w:asciiTheme="majorHAnsi" w:hAnsiTheme="majorHAnsi"/>
        </w:rPr>
        <w:t xml:space="preserve">as per </w:t>
      </w:r>
      <w:r w:rsidR="00FA6162">
        <w:rPr>
          <w:rFonts w:asciiTheme="majorHAnsi" w:hAnsiTheme="majorHAnsi"/>
          <w:b/>
        </w:rPr>
        <w:t>Annexure A</w:t>
      </w:r>
      <w:r w:rsidR="002B61FC" w:rsidRPr="006B6284">
        <w:rPr>
          <w:rFonts w:asciiTheme="majorHAnsi" w:hAnsiTheme="majorHAnsi"/>
        </w:rPr>
        <w:t xml:space="preserve"> of this agreement.</w:t>
      </w:r>
    </w:p>
    <w:p w:rsidR="002B61FC" w:rsidRPr="006B6284" w:rsidRDefault="002B61FC" w:rsidP="007966DA">
      <w:pPr>
        <w:pStyle w:val="ListParagraph"/>
        <w:spacing w:after="0" w:line="240" w:lineRule="auto"/>
        <w:rPr>
          <w:rFonts w:asciiTheme="majorHAnsi" w:hAnsiTheme="majorHAnsi"/>
        </w:rPr>
      </w:pPr>
    </w:p>
    <w:p w:rsidR="00CF021F" w:rsidRPr="006B6284" w:rsidRDefault="0076682A" w:rsidP="00296717">
      <w:pPr>
        <w:pStyle w:val="ColorfulList-Accent11"/>
        <w:numPr>
          <w:ilvl w:val="1"/>
          <w:numId w:val="1"/>
        </w:numPr>
        <w:spacing w:after="0" w:line="240" w:lineRule="auto"/>
        <w:ind w:left="540" w:hanging="540"/>
        <w:jc w:val="both"/>
        <w:rPr>
          <w:rFonts w:asciiTheme="majorHAnsi" w:hAnsiTheme="majorHAnsi"/>
        </w:rPr>
      </w:pPr>
      <w:r>
        <w:rPr>
          <w:rFonts w:asciiTheme="majorHAnsi" w:hAnsiTheme="majorHAnsi"/>
        </w:rPr>
        <w:t>TANDEM</w:t>
      </w:r>
      <w:r w:rsidR="004A23EB" w:rsidRPr="006B6284">
        <w:rPr>
          <w:rFonts w:asciiTheme="majorHAnsi" w:hAnsiTheme="majorHAnsi"/>
        </w:rPr>
        <w:t xml:space="preserve"> </w:t>
      </w:r>
      <w:r w:rsidR="00CF021F" w:rsidRPr="006B6284">
        <w:rPr>
          <w:rFonts w:asciiTheme="majorHAnsi" w:hAnsiTheme="majorHAnsi"/>
        </w:rPr>
        <w:t xml:space="preserve">would also provide training modules </w:t>
      </w:r>
      <w:r w:rsidR="004A23EB" w:rsidRPr="006B6284">
        <w:rPr>
          <w:rFonts w:asciiTheme="majorHAnsi" w:hAnsiTheme="majorHAnsi"/>
        </w:rPr>
        <w:t xml:space="preserve">to </w:t>
      </w:r>
      <w:r w:rsidR="009A40A3">
        <w:rPr>
          <w:rFonts w:asciiTheme="majorHAnsi" w:hAnsiTheme="majorHAnsi"/>
        </w:rPr>
        <w:t>MAS</w:t>
      </w:r>
      <w:r w:rsidR="004A23EB" w:rsidRPr="006B6284">
        <w:rPr>
          <w:rFonts w:asciiTheme="majorHAnsi" w:hAnsiTheme="majorHAnsi"/>
        </w:rPr>
        <w:t xml:space="preserve"> for</w:t>
      </w:r>
      <w:r w:rsidR="00CF021F" w:rsidRPr="006B6284">
        <w:rPr>
          <w:rFonts w:asciiTheme="majorHAnsi" w:hAnsiTheme="majorHAnsi"/>
        </w:rPr>
        <w:t xml:space="preserve"> training of the tele-callers.</w:t>
      </w:r>
    </w:p>
    <w:p w:rsidR="004A23EB" w:rsidRPr="006B6284" w:rsidRDefault="004A23EB" w:rsidP="004A23EB">
      <w:pPr>
        <w:pStyle w:val="ColorfulList-Accent11"/>
        <w:spacing w:after="0" w:line="240" w:lineRule="auto"/>
        <w:ind w:left="0"/>
        <w:jc w:val="both"/>
        <w:rPr>
          <w:rFonts w:asciiTheme="majorHAnsi" w:hAnsiTheme="majorHAnsi"/>
        </w:rPr>
      </w:pPr>
    </w:p>
    <w:p w:rsidR="00CF021F" w:rsidRPr="006B6284" w:rsidRDefault="00CF021F" w:rsidP="00296717">
      <w:pPr>
        <w:pStyle w:val="ColorfulList-Accent11"/>
        <w:numPr>
          <w:ilvl w:val="1"/>
          <w:numId w:val="1"/>
        </w:numPr>
        <w:spacing w:after="0" w:line="240" w:lineRule="auto"/>
        <w:ind w:left="540" w:hanging="540"/>
        <w:jc w:val="both"/>
        <w:rPr>
          <w:rFonts w:asciiTheme="majorHAnsi" w:hAnsiTheme="majorHAnsi"/>
        </w:rPr>
      </w:pPr>
      <w:r w:rsidRPr="006B6284">
        <w:rPr>
          <w:rFonts w:asciiTheme="majorHAnsi" w:hAnsiTheme="majorHAnsi"/>
        </w:rPr>
        <w:t>Any</w:t>
      </w:r>
      <w:r w:rsidR="004A23EB" w:rsidRPr="006B6284">
        <w:rPr>
          <w:rFonts w:asciiTheme="majorHAnsi" w:hAnsiTheme="majorHAnsi"/>
        </w:rPr>
        <w:t xml:space="preserve"> change in the </w:t>
      </w:r>
      <w:r w:rsidRPr="006B6284">
        <w:rPr>
          <w:rFonts w:asciiTheme="majorHAnsi" w:hAnsiTheme="majorHAnsi"/>
        </w:rPr>
        <w:t>Cost</w:t>
      </w:r>
      <w:r w:rsidR="004A23EB" w:rsidRPr="006B6284">
        <w:rPr>
          <w:rFonts w:asciiTheme="majorHAnsi" w:hAnsiTheme="majorHAnsi"/>
        </w:rPr>
        <w:t xml:space="preserve">, </w:t>
      </w:r>
      <w:r w:rsidRPr="006B6284">
        <w:rPr>
          <w:rFonts w:asciiTheme="majorHAnsi" w:hAnsiTheme="majorHAnsi"/>
        </w:rPr>
        <w:t>Volumes</w:t>
      </w:r>
      <w:r w:rsidR="004A23EB" w:rsidRPr="006B6284">
        <w:rPr>
          <w:rFonts w:asciiTheme="majorHAnsi" w:hAnsiTheme="majorHAnsi"/>
        </w:rPr>
        <w:t>, S</w:t>
      </w:r>
      <w:r w:rsidRPr="006B6284">
        <w:rPr>
          <w:rFonts w:asciiTheme="majorHAnsi" w:hAnsiTheme="majorHAnsi"/>
        </w:rPr>
        <w:t>cope of services</w:t>
      </w:r>
      <w:r w:rsidR="004A23EB" w:rsidRPr="006B6284">
        <w:rPr>
          <w:rFonts w:asciiTheme="majorHAnsi" w:hAnsiTheme="majorHAnsi"/>
        </w:rPr>
        <w:t>, etc</w:t>
      </w:r>
      <w:r w:rsidRPr="006B6284">
        <w:rPr>
          <w:rFonts w:asciiTheme="majorHAnsi" w:hAnsiTheme="majorHAnsi"/>
        </w:rPr>
        <w:t xml:space="preserve"> should be done through </w:t>
      </w:r>
      <w:r w:rsidR="001A11BF">
        <w:rPr>
          <w:rFonts w:asciiTheme="majorHAnsi" w:hAnsiTheme="majorHAnsi"/>
        </w:rPr>
        <w:t>duly executed</w:t>
      </w:r>
      <w:r w:rsidR="001A11BF" w:rsidRPr="006B6284">
        <w:rPr>
          <w:rFonts w:asciiTheme="majorHAnsi" w:hAnsiTheme="majorHAnsi"/>
        </w:rPr>
        <w:t xml:space="preserve"> </w:t>
      </w:r>
      <w:r w:rsidRPr="006B6284">
        <w:rPr>
          <w:rFonts w:asciiTheme="majorHAnsi" w:hAnsiTheme="majorHAnsi"/>
        </w:rPr>
        <w:t xml:space="preserve">addendum based on mutually agreed terms and conditions </w:t>
      </w:r>
      <w:r w:rsidR="001A11BF">
        <w:rPr>
          <w:rFonts w:asciiTheme="majorHAnsi" w:hAnsiTheme="majorHAnsi"/>
        </w:rPr>
        <w:t xml:space="preserve">&amp; signed </w:t>
      </w:r>
      <w:r w:rsidRPr="006B6284">
        <w:rPr>
          <w:rFonts w:asciiTheme="majorHAnsi" w:hAnsiTheme="majorHAnsi"/>
        </w:rPr>
        <w:t xml:space="preserve">by </w:t>
      </w:r>
      <w:r w:rsidR="001A11BF">
        <w:rPr>
          <w:rFonts w:asciiTheme="majorHAnsi" w:hAnsiTheme="majorHAnsi"/>
        </w:rPr>
        <w:t xml:space="preserve">both </w:t>
      </w:r>
      <w:r w:rsidRPr="006B6284">
        <w:rPr>
          <w:rFonts w:asciiTheme="majorHAnsi" w:hAnsiTheme="majorHAnsi"/>
        </w:rPr>
        <w:t>the parties herein.</w:t>
      </w:r>
    </w:p>
    <w:p w:rsidR="00E6099F" w:rsidRPr="006B6284" w:rsidRDefault="00E6099F" w:rsidP="007966DA">
      <w:pPr>
        <w:pStyle w:val="ListParagraph"/>
        <w:spacing w:after="0" w:line="240" w:lineRule="auto"/>
        <w:rPr>
          <w:rFonts w:asciiTheme="majorHAnsi" w:hAnsiTheme="majorHAnsi"/>
        </w:rPr>
      </w:pPr>
    </w:p>
    <w:p w:rsidR="00F022A0" w:rsidRPr="006B6284" w:rsidRDefault="00F022A0" w:rsidP="007966DA">
      <w:pPr>
        <w:pStyle w:val="ListParagraph"/>
        <w:spacing w:after="0" w:line="240" w:lineRule="auto"/>
        <w:rPr>
          <w:rFonts w:asciiTheme="majorHAnsi" w:hAnsiTheme="majorHAnsi"/>
        </w:rPr>
      </w:pPr>
    </w:p>
    <w:p w:rsidR="00E6099F" w:rsidRPr="006B6284" w:rsidRDefault="00E6099F" w:rsidP="007966DA">
      <w:pPr>
        <w:spacing w:after="0" w:line="240" w:lineRule="auto"/>
        <w:rPr>
          <w:rFonts w:asciiTheme="majorHAnsi" w:hAnsiTheme="majorHAnsi"/>
          <w:b/>
        </w:rPr>
      </w:pPr>
      <w:r w:rsidRPr="006B6284">
        <w:rPr>
          <w:rFonts w:asciiTheme="majorHAnsi" w:hAnsiTheme="majorHAnsi"/>
          <w:b/>
        </w:rPr>
        <w:t>Article 2</w:t>
      </w:r>
      <w:r w:rsidR="007359C0" w:rsidRPr="006B6284">
        <w:rPr>
          <w:rFonts w:asciiTheme="majorHAnsi" w:hAnsiTheme="majorHAnsi"/>
          <w:b/>
        </w:rPr>
        <w:t xml:space="preserve"> – </w:t>
      </w:r>
      <w:r w:rsidRPr="006B6284">
        <w:rPr>
          <w:rFonts w:asciiTheme="majorHAnsi" w:hAnsiTheme="majorHAnsi"/>
          <w:b/>
        </w:rPr>
        <w:t>Fees</w:t>
      </w:r>
    </w:p>
    <w:p w:rsidR="007359C0" w:rsidRPr="006B6284" w:rsidRDefault="007359C0" w:rsidP="007966DA">
      <w:pPr>
        <w:spacing w:after="0" w:line="240" w:lineRule="auto"/>
        <w:rPr>
          <w:rFonts w:asciiTheme="majorHAnsi" w:hAnsiTheme="majorHAnsi"/>
        </w:rPr>
      </w:pPr>
    </w:p>
    <w:p w:rsidR="00FE7AF5" w:rsidRPr="006B6284" w:rsidRDefault="00E6099F" w:rsidP="007966DA">
      <w:pPr>
        <w:spacing w:after="0" w:line="240" w:lineRule="auto"/>
        <w:ind w:left="540" w:hanging="540"/>
        <w:jc w:val="both"/>
        <w:rPr>
          <w:rFonts w:asciiTheme="majorHAnsi" w:hAnsiTheme="majorHAnsi"/>
        </w:rPr>
      </w:pPr>
      <w:r w:rsidRPr="006B6284">
        <w:rPr>
          <w:rFonts w:asciiTheme="majorHAnsi" w:hAnsiTheme="majorHAnsi"/>
        </w:rPr>
        <w:t>2.1</w:t>
      </w:r>
      <w:r w:rsidRPr="006B6284">
        <w:rPr>
          <w:rFonts w:asciiTheme="majorHAnsi" w:hAnsiTheme="majorHAnsi"/>
        </w:rPr>
        <w:tab/>
      </w:r>
      <w:r w:rsidR="000334BA" w:rsidRPr="006B6284">
        <w:rPr>
          <w:rFonts w:asciiTheme="majorHAnsi" w:hAnsiTheme="majorHAnsi"/>
        </w:rPr>
        <w:t xml:space="preserve">In consideration of the services </w:t>
      </w:r>
      <w:r w:rsidR="007359C0" w:rsidRPr="006B6284">
        <w:rPr>
          <w:rFonts w:asciiTheme="majorHAnsi" w:hAnsiTheme="majorHAnsi"/>
        </w:rPr>
        <w:t xml:space="preserve">provided </w:t>
      </w:r>
      <w:r w:rsidR="0051771A" w:rsidRPr="006B6284">
        <w:rPr>
          <w:rFonts w:asciiTheme="majorHAnsi" w:hAnsiTheme="majorHAnsi"/>
        </w:rPr>
        <w:t>to</w:t>
      </w:r>
      <w:r w:rsidR="004A23EB" w:rsidRPr="006B6284">
        <w:rPr>
          <w:rFonts w:asciiTheme="majorHAnsi" w:hAnsiTheme="majorHAnsi"/>
        </w:rPr>
        <w:t xml:space="preserve"> it, </w:t>
      </w:r>
      <w:r w:rsidR="0076682A">
        <w:rPr>
          <w:rFonts w:asciiTheme="majorHAnsi" w:hAnsiTheme="majorHAnsi"/>
        </w:rPr>
        <w:t>TANDEM</w:t>
      </w:r>
      <w:r w:rsidR="004A23EB" w:rsidRPr="006B6284">
        <w:rPr>
          <w:rFonts w:asciiTheme="majorHAnsi" w:hAnsiTheme="majorHAnsi"/>
        </w:rPr>
        <w:t xml:space="preserve"> shall pay to </w:t>
      </w:r>
      <w:r w:rsidR="009A40A3">
        <w:rPr>
          <w:rFonts w:asciiTheme="majorHAnsi" w:hAnsiTheme="majorHAnsi"/>
        </w:rPr>
        <w:t>MAS</w:t>
      </w:r>
      <w:r w:rsidR="004A23EB" w:rsidRPr="006B6284">
        <w:rPr>
          <w:rFonts w:asciiTheme="majorHAnsi" w:hAnsiTheme="majorHAnsi"/>
        </w:rPr>
        <w:t xml:space="preserve"> such fees and charges as enumerated in </w:t>
      </w:r>
      <w:r w:rsidR="004A23EB" w:rsidRPr="006B6284">
        <w:rPr>
          <w:rFonts w:asciiTheme="majorHAnsi" w:hAnsiTheme="majorHAnsi"/>
          <w:b/>
        </w:rPr>
        <w:t>Annexure C</w:t>
      </w:r>
      <w:r w:rsidR="004A23EB" w:rsidRPr="006B6284">
        <w:rPr>
          <w:rFonts w:asciiTheme="majorHAnsi" w:hAnsiTheme="majorHAnsi"/>
        </w:rPr>
        <w:t xml:space="preserve">. </w:t>
      </w:r>
      <w:r w:rsidR="009A40A3">
        <w:rPr>
          <w:rFonts w:asciiTheme="majorHAnsi" w:hAnsiTheme="majorHAnsi"/>
        </w:rPr>
        <w:t>MAS</w:t>
      </w:r>
      <w:r w:rsidR="000334BA" w:rsidRPr="006B6284">
        <w:rPr>
          <w:rFonts w:asciiTheme="majorHAnsi" w:hAnsiTheme="majorHAnsi"/>
        </w:rPr>
        <w:t xml:space="preserve"> shall raise invoice</w:t>
      </w:r>
      <w:r w:rsidR="004A23EB" w:rsidRPr="006B6284">
        <w:rPr>
          <w:rFonts w:asciiTheme="majorHAnsi" w:hAnsiTheme="majorHAnsi"/>
        </w:rPr>
        <w:t>s</w:t>
      </w:r>
      <w:r w:rsidR="000334BA" w:rsidRPr="006B6284">
        <w:rPr>
          <w:rFonts w:asciiTheme="majorHAnsi" w:hAnsiTheme="majorHAnsi"/>
        </w:rPr>
        <w:t xml:space="preserve"> at the end of every calendar month </w:t>
      </w:r>
      <w:r w:rsidR="007359C0" w:rsidRPr="006B6284">
        <w:rPr>
          <w:rFonts w:asciiTheme="majorHAnsi" w:hAnsiTheme="majorHAnsi"/>
        </w:rPr>
        <w:t>along</w:t>
      </w:r>
      <w:r w:rsidR="009A40A3">
        <w:rPr>
          <w:rFonts w:asciiTheme="majorHAnsi" w:hAnsiTheme="majorHAnsi"/>
        </w:rPr>
        <w:t xml:space="preserve"> </w:t>
      </w:r>
      <w:r w:rsidR="000334BA" w:rsidRPr="006B6284">
        <w:rPr>
          <w:rFonts w:asciiTheme="majorHAnsi" w:hAnsiTheme="majorHAnsi"/>
        </w:rPr>
        <w:t xml:space="preserve">with monthly </w:t>
      </w:r>
      <w:r w:rsidR="00943B7C" w:rsidRPr="006B6284">
        <w:rPr>
          <w:rFonts w:asciiTheme="majorHAnsi" w:hAnsiTheme="majorHAnsi"/>
        </w:rPr>
        <w:t>timesheet</w:t>
      </w:r>
      <w:r w:rsidR="007359C0" w:rsidRPr="006B6284">
        <w:rPr>
          <w:rFonts w:asciiTheme="majorHAnsi" w:hAnsiTheme="majorHAnsi"/>
        </w:rPr>
        <w:t>s</w:t>
      </w:r>
      <w:r w:rsidR="00943B7C" w:rsidRPr="006B6284">
        <w:rPr>
          <w:rFonts w:asciiTheme="majorHAnsi" w:hAnsiTheme="majorHAnsi"/>
        </w:rPr>
        <w:t xml:space="preserve"> </w:t>
      </w:r>
      <w:r w:rsidR="003A31F9">
        <w:rPr>
          <w:rFonts w:asciiTheme="majorHAnsi" w:hAnsiTheme="majorHAnsi"/>
        </w:rPr>
        <w:t xml:space="preserve">in the format </w:t>
      </w:r>
      <w:r w:rsidR="007359C0" w:rsidRPr="006B6284">
        <w:rPr>
          <w:rFonts w:asciiTheme="majorHAnsi" w:hAnsiTheme="majorHAnsi"/>
        </w:rPr>
        <w:t xml:space="preserve">approved </w:t>
      </w:r>
      <w:r w:rsidR="000334BA" w:rsidRPr="006B6284">
        <w:rPr>
          <w:rFonts w:asciiTheme="majorHAnsi" w:hAnsiTheme="majorHAnsi"/>
        </w:rPr>
        <w:t xml:space="preserve">by the </w:t>
      </w:r>
      <w:r w:rsidR="0076682A">
        <w:rPr>
          <w:rFonts w:asciiTheme="majorHAnsi" w:hAnsiTheme="majorHAnsi"/>
        </w:rPr>
        <w:t>TANDEM</w:t>
      </w:r>
      <w:r w:rsidR="003A31F9">
        <w:rPr>
          <w:rFonts w:asciiTheme="majorHAnsi" w:hAnsiTheme="majorHAnsi"/>
        </w:rPr>
        <w:t xml:space="preserve"> in writing</w:t>
      </w:r>
      <w:r w:rsidR="00FE7AF5" w:rsidRPr="006B6284">
        <w:rPr>
          <w:rFonts w:asciiTheme="majorHAnsi" w:hAnsiTheme="majorHAnsi"/>
        </w:rPr>
        <w:t xml:space="preserve">. </w:t>
      </w:r>
    </w:p>
    <w:p w:rsidR="000334BA" w:rsidRPr="006B6284" w:rsidRDefault="000334BA" w:rsidP="007966DA">
      <w:pPr>
        <w:spacing w:after="0" w:line="240" w:lineRule="auto"/>
        <w:ind w:left="540" w:hanging="540"/>
        <w:jc w:val="both"/>
        <w:rPr>
          <w:rFonts w:asciiTheme="majorHAnsi" w:hAnsiTheme="majorHAnsi"/>
        </w:rPr>
      </w:pPr>
    </w:p>
    <w:p w:rsidR="000334BA" w:rsidRPr="006B6284" w:rsidRDefault="000334BA" w:rsidP="007966DA">
      <w:pPr>
        <w:spacing w:after="0" w:line="240" w:lineRule="auto"/>
        <w:ind w:left="540" w:hanging="540"/>
        <w:jc w:val="both"/>
        <w:rPr>
          <w:rFonts w:asciiTheme="majorHAnsi" w:hAnsiTheme="majorHAnsi"/>
        </w:rPr>
      </w:pPr>
      <w:r w:rsidRPr="006B6284">
        <w:rPr>
          <w:rFonts w:asciiTheme="majorHAnsi" w:hAnsiTheme="majorHAnsi"/>
        </w:rPr>
        <w:t>2.2</w:t>
      </w:r>
      <w:r w:rsidRPr="006B6284">
        <w:rPr>
          <w:rFonts w:asciiTheme="majorHAnsi" w:hAnsiTheme="majorHAnsi"/>
        </w:rPr>
        <w:tab/>
      </w:r>
      <w:r w:rsidR="009A40A3">
        <w:rPr>
          <w:rFonts w:asciiTheme="majorHAnsi" w:hAnsiTheme="majorHAnsi"/>
        </w:rPr>
        <w:t>MAS</w:t>
      </w:r>
      <w:r w:rsidRPr="006B6284">
        <w:rPr>
          <w:rFonts w:asciiTheme="majorHAnsi" w:hAnsiTheme="majorHAnsi"/>
        </w:rPr>
        <w:t xml:space="preserve"> hereby undertakes that it shall not claim any additional cost or expenses from </w:t>
      </w:r>
      <w:r w:rsidR="0076682A">
        <w:rPr>
          <w:rFonts w:asciiTheme="majorHAnsi" w:hAnsiTheme="majorHAnsi"/>
        </w:rPr>
        <w:t>TANDEM</w:t>
      </w:r>
      <w:r w:rsidR="00FE7AF5" w:rsidRPr="006B6284">
        <w:rPr>
          <w:rFonts w:asciiTheme="majorHAnsi" w:hAnsiTheme="majorHAnsi"/>
        </w:rPr>
        <w:t xml:space="preserve"> as otherwise stated in Annexure C</w:t>
      </w:r>
      <w:r w:rsidRPr="006B6284">
        <w:rPr>
          <w:rFonts w:asciiTheme="majorHAnsi" w:hAnsiTheme="majorHAnsi"/>
        </w:rPr>
        <w:t>.</w:t>
      </w:r>
    </w:p>
    <w:p w:rsidR="000334BA" w:rsidRPr="006B6284" w:rsidRDefault="000334BA" w:rsidP="007966DA">
      <w:pPr>
        <w:spacing w:after="0" w:line="240" w:lineRule="auto"/>
        <w:ind w:left="540" w:hanging="540"/>
        <w:jc w:val="both"/>
        <w:rPr>
          <w:rFonts w:asciiTheme="majorHAnsi" w:hAnsiTheme="majorHAnsi"/>
        </w:rPr>
      </w:pPr>
    </w:p>
    <w:p w:rsidR="000334BA" w:rsidRPr="006B6284" w:rsidRDefault="000334BA" w:rsidP="007966DA">
      <w:pPr>
        <w:spacing w:after="0" w:line="240" w:lineRule="auto"/>
        <w:ind w:left="540" w:hanging="540"/>
        <w:jc w:val="both"/>
        <w:rPr>
          <w:rFonts w:asciiTheme="majorHAnsi" w:hAnsiTheme="majorHAnsi"/>
        </w:rPr>
      </w:pPr>
      <w:r w:rsidRPr="006B6284">
        <w:rPr>
          <w:rFonts w:asciiTheme="majorHAnsi" w:hAnsiTheme="majorHAnsi"/>
        </w:rPr>
        <w:t>2.3</w:t>
      </w:r>
      <w:r w:rsidRPr="006B6284">
        <w:rPr>
          <w:rFonts w:asciiTheme="majorHAnsi" w:hAnsiTheme="majorHAnsi"/>
        </w:rPr>
        <w:tab/>
      </w:r>
      <w:r w:rsidR="009A40A3">
        <w:rPr>
          <w:rFonts w:asciiTheme="majorHAnsi" w:hAnsiTheme="majorHAnsi"/>
        </w:rPr>
        <w:t>MAS</w:t>
      </w:r>
      <w:r w:rsidRPr="006B6284">
        <w:rPr>
          <w:rFonts w:asciiTheme="majorHAnsi" w:hAnsiTheme="majorHAnsi"/>
        </w:rPr>
        <w:t xml:space="preserve"> hereby undertakes that it shall not request for extension of service beyond the period specifically authorized by </w:t>
      </w:r>
      <w:r w:rsidR="0076682A">
        <w:rPr>
          <w:rFonts w:asciiTheme="majorHAnsi" w:hAnsiTheme="majorHAnsi"/>
        </w:rPr>
        <w:t>TANDEM</w:t>
      </w:r>
      <w:r w:rsidR="00FE7AF5" w:rsidRPr="006B6284">
        <w:rPr>
          <w:rFonts w:asciiTheme="majorHAnsi" w:hAnsiTheme="majorHAnsi"/>
        </w:rPr>
        <w:t>.</w:t>
      </w:r>
    </w:p>
    <w:p w:rsidR="00471589" w:rsidRPr="006B6284" w:rsidRDefault="00471589" w:rsidP="007966DA">
      <w:pPr>
        <w:spacing w:after="0" w:line="240" w:lineRule="auto"/>
        <w:ind w:left="540" w:hanging="540"/>
        <w:jc w:val="both"/>
        <w:rPr>
          <w:rFonts w:asciiTheme="majorHAnsi" w:hAnsiTheme="majorHAnsi"/>
        </w:rPr>
      </w:pPr>
    </w:p>
    <w:p w:rsidR="00CC3BE6" w:rsidRPr="006B6284" w:rsidRDefault="000334BA" w:rsidP="007966DA">
      <w:pPr>
        <w:spacing w:after="0" w:line="240" w:lineRule="auto"/>
        <w:ind w:left="540" w:hanging="540"/>
        <w:jc w:val="both"/>
        <w:rPr>
          <w:rFonts w:asciiTheme="majorHAnsi" w:hAnsiTheme="majorHAnsi"/>
        </w:rPr>
      </w:pPr>
      <w:r w:rsidRPr="006B6284">
        <w:rPr>
          <w:rFonts w:asciiTheme="majorHAnsi" w:hAnsiTheme="majorHAnsi"/>
        </w:rPr>
        <w:t>2.5</w:t>
      </w:r>
      <w:r w:rsidRPr="006B6284">
        <w:rPr>
          <w:rFonts w:asciiTheme="majorHAnsi" w:hAnsiTheme="majorHAnsi"/>
        </w:rPr>
        <w:tab/>
      </w:r>
      <w:r w:rsidR="0076682A">
        <w:rPr>
          <w:rFonts w:asciiTheme="majorHAnsi" w:hAnsiTheme="majorHAnsi"/>
        </w:rPr>
        <w:t>TANDEM</w:t>
      </w:r>
      <w:r w:rsidR="004A23EB" w:rsidRPr="006B6284">
        <w:rPr>
          <w:rFonts w:asciiTheme="majorHAnsi" w:hAnsiTheme="majorHAnsi"/>
        </w:rPr>
        <w:t xml:space="preserve"> shall p</w:t>
      </w:r>
      <w:r w:rsidRPr="006B6284">
        <w:rPr>
          <w:rFonts w:asciiTheme="majorHAnsi" w:hAnsiTheme="majorHAnsi"/>
        </w:rPr>
        <w:t>ay</w:t>
      </w:r>
      <w:r w:rsidR="004A23EB" w:rsidRPr="006B6284">
        <w:rPr>
          <w:rFonts w:asciiTheme="majorHAnsi" w:hAnsiTheme="majorHAnsi"/>
        </w:rPr>
        <w:t xml:space="preserve"> the </w:t>
      </w:r>
      <w:r w:rsidRPr="006B6284">
        <w:rPr>
          <w:rFonts w:asciiTheme="majorHAnsi" w:hAnsiTheme="majorHAnsi"/>
        </w:rPr>
        <w:t>invoice</w:t>
      </w:r>
      <w:r w:rsidR="002F7DB9" w:rsidRPr="006B6284">
        <w:rPr>
          <w:rFonts w:asciiTheme="majorHAnsi" w:hAnsiTheme="majorHAnsi"/>
        </w:rPr>
        <w:t>s</w:t>
      </w:r>
      <w:r w:rsidRPr="006B6284">
        <w:rPr>
          <w:rFonts w:asciiTheme="majorHAnsi" w:hAnsiTheme="majorHAnsi"/>
        </w:rPr>
        <w:t xml:space="preserve"> </w:t>
      </w:r>
      <w:r w:rsidR="007D5C6B" w:rsidRPr="006B6284">
        <w:rPr>
          <w:rFonts w:asciiTheme="majorHAnsi" w:hAnsiTheme="majorHAnsi"/>
        </w:rPr>
        <w:t xml:space="preserve">within </w:t>
      </w:r>
      <w:r w:rsidR="007D1FC7">
        <w:rPr>
          <w:rFonts w:asciiTheme="majorHAnsi" w:hAnsiTheme="majorHAnsi"/>
        </w:rPr>
        <w:t>15</w:t>
      </w:r>
      <w:r w:rsidRPr="006B6284">
        <w:rPr>
          <w:rFonts w:asciiTheme="majorHAnsi" w:hAnsiTheme="majorHAnsi"/>
        </w:rPr>
        <w:t xml:space="preserve"> </w:t>
      </w:r>
      <w:r w:rsidR="001A11BF">
        <w:rPr>
          <w:rFonts w:asciiTheme="majorHAnsi" w:hAnsiTheme="majorHAnsi"/>
        </w:rPr>
        <w:t xml:space="preserve">working </w:t>
      </w:r>
      <w:r w:rsidRPr="006B6284">
        <w:rPr>
          <w:rFonts w:asciiTheme="majorHAnsi" w:hAnsiTheme="majorHAnsi"/>
        </w:rPr>
        <w:t xml:space="preserve">days of receipt of </w:t>
      </w:r>
      <w:r w:rsidR="001A11BF">
        <w:rPr>
          <w:rFonts w:asciiTheme="majorHAnsi" w:hAnsiTheme="majorHAnsi"/>
        </w:rPr>
        <w:t xml:space="preserve">final undisputed </w:t>
      </w:r>
      <w:r w:rsidRPr="006B6284">
        <w:rPr>
          <w:rFonts w:asciiTheme="majorHAnsi" w:hAnsiTheme="majorHAnsi"/>
        </w:rPr>
        <w:t xml:space="preserve">invoice by </w:t>
      </w:r>
      <w:r w:rsidR="004A23EB" w:rsidRPr="006B6284">
        <w:rPr>
          <w:rFonts w:asciiTheme="majorHAnsi" w:hAnsiTheme="majorHAnsi"/>
        </w:rPr>
        <w:t>it</w:t>
      </w:r>
      <w:r w:rsidRPr="006B6284">
        <w:rPr>
          <w:rFonts w:asciiTheme="majorHAnsi" w:hAnsiTheme="majorHAnsi"/>
        </w:rPr>
        <w:t>.</w:t>
      </w:r>
      <w:r w:rsidR="00110A7C" w:rsidRPr="006B6284">
        <w:rPr>
          <w:rFonts w:asciiTheme="majorHAnsi" w:hAnsiTheme="majorHAnsi"/>
        </w:rPr>
        <w:t xml:space="preserve"> </w:t>
      </w:r>
      <w:r w:rsidRPr="006B6284">
        <w:rPr>
          <w:rFonts w:asciiTheme="majorHAnsi" w:hAnsiTheme="majorHAnsi"/>
        </w:rPr>
        <w:t xml:space="preserve">In case of any discrepancy </w:t>
      </w:r>
      <w:r w:rsidR="00885DEC" w:rsidRPr="006B6284">
        <w:rPr>
          <w:rFonts w:asciiTheme="majorHAnsi" w:hAnsiTheme="majorHAnsi"/>
        </w:rPr>
        <w:t xml:space="preserve">in </w:t>
      </w:r>
      <w:r w:rsidR="004A23EB" w:rsidRPr="006B6284">
        <w:rPr>
          <w:rFonts w:asciiTheme="majorHAnsi" w:hAnsiTheme="majorHAnsi"/>
        </w:rPr>
        <w:t>or dispu</w:t>
      </w:r>
      <w:r w:rsidR="00885DEC" w:rsidRPr="006B6284">
        <w:rPr>
          <w:rFonts w:asciiTheme="majorHAnsi" w:hAnsiTheme="majorHAnsi"/>
        </w:rPr>
        <w:t xml:space="preserve">te regarding </w:t>
      </w:r>
      <w:r w:rsidRPr="006B6284">
        <w:rPr>
          <w:rFonts w:asciiTheme="majorHAnsi" w:hAnsiTheme="majorHAnsi"/>
        </w:rPr>
        <w:t>the invoice</w:t>
      </w:r>
      <w:r w:rsidR="002F7DB9" w:rsidRPr="006B6284">
        <w:rPr>
          <w:rFonts w:asciiTheme="majorHAnsi" w:hAnsiTheme="majorHAnsi"/>
        </w:rPr>
        <w:t>,</w:t>
      </w:r>
      <w:r w:rsidR="0043138C" w:rsidRPr="006B6284">
        <w:rPr>
          <w:rFonts w:asciiTheme="majorHAnsi" w:hAnsiTheme="majorHAnsi"/>
        </w:rPr>
        <w:t xml:space="preserve"> </w:t>
      </w:r>
      <w:r w:rsidR="0076682A">
        <w:rPr>
          <w:rFonts w:asciiTheme="majorHAnsi" w:hAnsiTheme="majorHAnsi"/>
        </w:rPr>
        <w:t>TANDEM</w:t>
      </w:r>
      <w:r w:rsidR="00FE7AF5" w:rsidRPr="006B6284">
        <w:rPr>
          <w:rFonts w:asciiTheme="majorHAnsi" w:hAnsiTheme="majorHAnsi"/>
        </w:rPr>
        <w:t xml:space="preserve"> </w:t>
      </w:r>
      <w:r w:rsidR="00660F76" w:rsidRPr="006B6284">
        <w:rPr>
          <w:rFonts w:asciiTheme="majorHAnsi" w:hAnsiTheme="majorHAnsi"/>
        </w:rPr>
        <w:t xml:space="preserve">shall </w:t>
      </w:r>
      <w:r w:rsidR="00885DEC" w:rsidRPr="006B6284">
        <w:rPr>
          <w:rFonts w:asciiTheme="majorHAnsi" w:hAnsiTheme="majorHAnsi"/>
        </w:rPr>
        <w:t xml:space="preserve">intimate </w:t>
      </w:r>
      <w:r w:rsidR="009A40A3">
        <w:rPr>
          <w:rFonts w:asciiTheme="majorHAnsi" w:hAnsiTheme="majorHAnsi"/>
        </w:rPr>
        <w:t>MAS</w:t>
      </w:r>
      <w:r w:rsidR="00885DEC" w:rsidRPr="006B6284">
        <w:rPr>
          <w:rFonts w:asciiTheme="majorHAnsi" w:hAnsiTheme="majorHAnsi"/>
        </w:rPr>
        <w:t xml:space="preserve"> on the same and</w:t>
      </w:r>
      <w:r w:rsidR="00F46B1C" w:rsidRPr="006B6284">
        <w:rPr>
          <w:rFonts w:asciiTheme="majorHAnsi" w:hAnsiTheme="majorHAnsi"/>
        </w:rPr>
        <w:t xml:space="preserve"> </w:t>
      </w:r>
      <w:r w:rsidR="002F7DB9" w:rsidRPr="006B6284">
        <w:rPr>
          <w:rFonts w:asciiTheme="majorHAnsi" w:hAnsiTheme="majorHAnsi"/>
        </w:rPr>
        <w:t xml:space="preserve">provide details </w:t>
      </w:r>
      <w:r w:rsidR="00660F76" w:rsidRPr="006B6284">
        <w:rPr>
          <w:rFonts w:asciiTheme="majorHAnsi" w:hAnsiTheme="majorHAnsi"/>
        </w:rPr>
        <w:t xml:space="preserve">within 7 days of </w:t>
      </w:r>
      <w:r w:rsidR="002F7DB9" w:rsidRPr="006B6284">
        <w:rPr>
          <w:rFonts w:asciiTheme="majorHAnsi" w:hAnsiTheme="majorHAnsi"/>
        </w:rPr>
        <w:t xml:space="preserve">the </w:t>
      </w:r>
      <w:r w:rsidR="00660F76" w:rsidRPr="006B6284">
        <w:rPr>
          <w:rFonts w:asciiTheme="majorHAnsi" w:hAnsiTheme="majorHAnsi"/>
        </w:rPr>
        <w:t>receipt of invoice</w:t>
      </w:r>
      <w:r w:rsidR="00A90BDF" w:rsidRPr="006B6284">
        <w:rPr>
          <w:rFonts w:asciiTheme="majorHAnsi" w:hAnsiTheme="majorHAnsi"/>
        </w:rPr>
        <w:t>.</w:t>
      </w:r>
      <w:r w:rsidR="00E60BC5" w:rsidRPr="006B6284">
        <w:rPr>
          <w:rFonts w:asciiTheme="majorHAnsi" w:hAnsiTheme="majorHAnsi"/>
        </w:rPr>
        <w:t xml:space="preserve"> Both Parties agree to resolve the discrepancy</w:t>
      </w:r>
      <w:r w:rsidR="00885DEC" w:rsidRPr="006B6284">
        <w:rPr>
          <w:rFonts w:asciiTheme="majorHAnsi" w:hAnsiTheme="majorHAnsi"/>
        </w:rPr>
        <w:t>/ dispute</w:t>
      </w:r>
      <w:r w:rsidR="00E60BC5" w:rsidRPr="006B6284">
        <w:rPr>
          <w:rFonts w:asciiTheme="majorHAnsi" w:hAnsiTheme="majorHAnsi"/>
        </w:rPr>
        <w:t xml:space="preserve"> within </w:t>
      </w:r>
      <w:r w:rsidR="001A11BF">
        <w:rPr>
          <w:rFonts w:asciiTheme="majorHAnsi" w:hAnsiTheme="majorHAnsi"/>
        </w:rPr>
        <w:t xml:space="preserve">next </w:t>
      </w:r>
      <w:r w:rsidR="00E60BC5" w:rsidRPr="006B6284">
        <w:rPr>
          <w:rFonts w:asciiTheme="majorHAnsi" w:hAnsiTheme="majorHAnsi"/>
        </w:rPr>
        <w:t>15 days</w:t>
      </w:r>
      <w:r w:rsidR="00A90BDF" w:rsidRPr="006B6284">
        <w:rPr>
          <w:rFonts w:asciiTheme="majorHAnsi" w:hAnsiTheme="majorHAnsi"/>
        </w:rPr>
        <w:t>.</w:t>
      </w:r>
      <w:r w:rsidR="0043138C" w:rsidRPr="006B6284">
        <w:rPr>
          <w:rFonts w:asciiTheme="majorHAnsi" w:hAnsiTheme="majorHAnsi"/>
        </w:rPr>
        <w:t xml:space="preserve"> </w:t>
      </w:r>
      <w:r w:rsidR="000E35B8" w:rsidRPr="006B6284">
        <w:rPr>
          <w:rFonts w:asciiTheme="majorHAnsi" w:hAnsiTheme="majorHAnsi"/>
        </w:rPr>
        <w:t>Notwithstanding the above</w:t>
      </w:r>
      <w:r w:rsidR="004273A6" w:rsidRPr="006B6284">
        <w:rPr>
          <w:rFonts w:asciiTheme="majorHAnsi" w:hAnsiTheme="majorHAnsi"/>
        </w:rPr>
        <w:t>,</w:t>
      </w:r>
      <w:r w:rsidR="0043138C" w:rsidRPr="006B6284">
        <w:rPr>
          <w:rFonts w:asciiTheme="majorHAnsi" w:hAnsiTheme="majorHAnsi"/>
        </w:rPr>
        <w:t xml:space="preserve"> </w:t>
      </w:r>
      <w:r w:rsidR="0076682A">
        <w:rPr>
          <w:rFonts w:asciiTheme="majorHAnsi" w:hAnsiTheme="majorHAnsi"/>
        </w:rPr>
        <w:t>TANDEM</w:t>
      </w:r>
      <w:r w:rsidR="0043138C" w:rsidRPr="006B6284">
        <w:rPr>
          <w:rFonts w:asciiTheme="majorHAnsi" w:hAnsiTheme="majorHAnsi"/>
        </w:rPr>
        <w:t xml:space="preserve"> </w:t>
      </w:r>
      <w:r w:rsidR="000E35B8" w:rsidRPr="006B6284">
        <w:rPr>
          <w:rFonts w:asciiTheme="majorHAnsi" w:hAnsiTheme="majorHAnsi"/>
        </w:rPr>
        <w:t xml:space="preserve">agrees to pay </w:t>
      </w:r>
      <w:r w:rsidR="0072228D" w:rsidRPr="006B6284">
        <w:rPr>
          <w:rFonts w:asciiTheme="majorHAnsi" w:hAnsiTheme="majorHAnsi"/>
        </w:rPr>
        <w:t xml:space="preserve">the undisputed amount within </w:t>
      </w:r>
      <w:r w:rsidR="001A11BF">
        <w:rPr>
          <w:rFonts w:asciiTheme="majorHAnsi" w:hAnsiTheme="majorHAnsi"/>
        </w:rPr>
        <w:t>15</w:t>
      </w:r>
      <w:r w:rsidR="001A11BF" w:rsidRPr="006B6284">
        <w:rPr>
          <w:rFonts w:asciiTheme="majorHAnsi" w:hAnsiTheme="majorHAnsi"/>
        </w:rPr>
        <w:t xml:space="preserve"> </w:t>
      </w:r>
      <w:r w:rsidR="001A11BF">
        <w:rPr>
          <w:rFonts w:asciiTheme="majorHAnsi" w:hAnsiTheme="majorHAnsi"/>
        </w:rPr>
        <w:t xml:space="preserve">working </w:t>
      </w:r>
      <w:r w:rsidR="0072228D" w:rsidRPr="006B6284">
        <w:rPr>
          <w:rFonts w:asciiTheme="majorHAnsi" w:hAnsiTheme="majorHAnsi"/>
        </w:rPr>
        <w:t xml:space="preserve">days of receipt of invoice. The remaining amount shall be paid by </w:t>
      </w:r>
      <w:r w:rsidR="0076682A">
        <w:rPr>
          <w:rFonts w:asciiTheme="majorHAnsi" w:hAnsiTheme="majorHAnsi"/>
        </w:rPr>
        <w:t>TANDEM</w:t>
      </w:r>
      <w:r w:rsidR="0043138C" w:rsidRPr="006B6284">
        <w:rPr>
          <w:rFonts w:asciiTheme="majorHAnsi" w:hAnsiTheme="majorHAnsi"/>
        </w:rPr>
        <w:t xml:space="preserve"> </w:t>
      </w:r>
      <w:r w:rsidRPr="006B6284">
        <w:rPr>
          <w:rFonts w:asciiTheme="majorHAnsi" w:hAnsiTheme="majorHAnsi"/>
        </w:rPr>
        <w:t xml:space="preserve">after getting the </w:t>
      </w:r>
      <w:r w:rsidR="00885DEC" w:rsidRPr="006B6284">
        <w:rPr>
          <w:rFonts w:asciiTheme="majorHAnsi" w:hAnsiTheme="majorHAnsi"/>
        </w:rPr>
        <w:t>modified</w:t>
      </w:r>
      <w:r w:rsidRPr="006B6284">
        <w:rPr>
          <w:rFonts w:asciiTheme="majorHAnsi" w:hAnsiTheme="majorHAnsi"/>
        </w:rPr>
        <w:t xml:space="preserve"> invoice</w:t>
      </w:r>
      <w:r w:rsidR="00885DEC" w:rsidRPr="006B6284">
        <w:rPr>
          <w:rFonts w:asciiTheme="majorHAnsi" w:hAnsiTheme="majorHAnsi"/>
        </w:rPr>
        <w:t>, if any required,</w:t>
      </w:r>
      <w:r w:rsidRPr="006B6284">
        <w:rPr>
          <w:rFonts w:asciiTheme="majorHAnsi" w:hAnsiTheme="majorHAnsi"/>
        </w:rPr>
        <w:t xml:space="preserve"> from </w:t>
      </w:r>
      <w:r w:rsidR="009A40A3">
        <w:rPr>
          <w:rFonts w:asciiTheme="majorHAnsi" w:hAnsiTheme="majorHAnsi"/>
        </w:rPr>
        <w:t>MAS</w:t>
      </w:r>
      <w:r w:rsidR="00660F76" w:rsidRPr="006B6284">
        <w:rPr>
          <w:rFonts w:asciiTheme="majorHAnsi" w:hAnsiTheme="majorHAnsi"/>
        </w:rPr>
        <w:t>.</w:t>
      </w:r>
    </w:p>
    <w:p w:rsidR="00AB3E3B" w:rsidRPr="006B6284" w:rsidRDefault="00AB3E3B" w:rsidP="007966DA">
      <w:pPr>
        <w:spacing w:after="0" w:line="240" w:lineRule="auto"/>
        <w:ind w:left="540" w:hanging="540"/>
        <w:jc w:val="both"/>
        <w:rPr>
          <w:rFonts w:asciiTheme="majorHAnsi" w:hAnsiTheme="majorHAnsi"/>
        </w:rPr>
      </w:pPr>
    </w:p>
    <w:p w:rsidR="000334BA" w:rsidRPr="006B6284" w:rsidRDefault="000334BA" w:rsidP="007966DA">
      <w:pPr>
        <w:spacing w:after="0" w:line="240" w:lineRule="auto"/>
        <w:ind w:left="540" w:hanging="540"/>
        <w:jc w:val="both"/>
        <w:rPr>
          <w:rFonts w:asciiTheme="majorHAnsi" w:hAnsiTheme="majorHAnsi"/>
        </w:rPr>
      </w:pPr>
      <w:r w:rsidRPr="006B6284">
        <w:rPr>
          <w:rFonts w:asciiTheme="majorHAnsi" w:hAnsiTheme="majorHAnsi"/>
        </w:rPr>
        <w:t>2.</w:t>
      </w:r>
      <w:r w:rsidR="006808DF" w:rsidRPr="006B6284">
        <w:rPr>
          <w:rFonts w:asciiTheme="majorHAnsi" w:hAnsiTheme="majorHAnsi"/>
        </w:rPr>
        <w:t>6</w:t>
      </w:r>
      <w:r w:rsidRPr="006B6284">
        <w:rPr>
          <w:rFonts w:asciiTheme="majorHAnsi" w:hAnsiTheme="majorHAnsi"/>
        </w:rPr>
        <w:tab/>
        <w:t>The payments made by</w:t>
      </w:r>
      <w:r w:rsidR="00110A7C" w:rsidRPr="006B6284">
        <w:rPr>
          <w:rFonts w:asciiTheme="majorHAnsi" w:hAnsiTheme="majorHAnsi"/>
        </w:rPr>
        <w:t xml:space="preserve"> </w:t>
      </w:r>
      <w:r w:rsidR="0076682A">
        <w:rPr>
          <w:rFonts w:asciiTheme="majorHAnsi" w:hAnsiTheme="majorHAnsi"/>
        </w:rPr>
        <w:t>TANDEM</w:t>
      </w:r>
      <w:r w:rsidR="00110A7C" w:rsidRPr="006B6284">
        <w:rPr>
          <w:rFonts w:asciiTheme="majorHAnsi" w:hAnsiTheme="majorHAnsi"/>
        </w:rPr>
        <w:t xml:space="preserve"> </w:t>
      </w:r>
      <w:r w:rsidR="007E0F63" w:rsidRPr="006B6284">
        <w:rPr>
          <w:rFonts w:asciiTheme="majorHAnsi" w:hAnsiTheme="majorHAnsi"/>
        </w:rPr>
        <w:t xml:space="preserve">to </w:t>
      </w:r>
      <w:r w:rsidR="009A40A3">
        <w:rPr>
          <w:rFonts w:asciiTheme="majorHAnsi" w:hAnsiTheme="majorHAnsi"/>
        </w:rPr>
        <w:t>MAS</w:t>
      </w:r>
      <w:r w:rsidR="007E0F63" w:rsidRPr="006B6284">
        <w:rPr>
          <w:rFonts w:asciiTheme="majorHAnsi" w:hAnsiTheme="majorHAnsi"/>
        </w:rPr>
        <w:t xml:space="preserve"> as per this agreement shall be made subject to deduction of withholding of all applicable taxes</w:t>
      </w:r>
      <w:r w:rsidR="00110A7C" w:rsidRPr="006B6284">
        <w:rPr>
          <w:rFonts w:asciiTheme="majorHAnsi" w:hAnsiTheme="majorHAnsi"/>
        </w:rPr>
        <w:t xml:space="preserve"> </w:t>
      </w:r>
      <w:r w:rsidR="000965AB" w:rsidRPr="006B6284">
        <w:rPr>
          <w:rFonts w:asciiTheme="majorHAnsi" w:hAnsiTheme="majorHAnsi"/>
        </w:rPr>
        <w:t>(as per the applicable law)</w:t>
      </w:r>
      <w:r w:rsidR="007E0F63" w:rsidRPr="006B6284">
        <w:rPr>
          <w:rFonts w:asciiTheme="majorHAnsi" w:hAnsiTheme="majorHAnsi"/>
        </w:rPr>
        <w:t>, for the time being in force.</w:t>
      </w:r>
    </w:p>
    <w:p w:rsidR="00CF6E36" w:rsidRPr="006B6284" w:rsidRDefault="00CF6E36" w:rsidP="007966DA">
      <w:pPr>
        <w:spacing w:after="0" w:line="240" w:lineRule="auto"/>
        <w:ind w:left="720" w:hanging="720"/>
        <w:rPr>
          <w:rFonts w:asciiTheme="majorHAnsi" w:hAnsiTheme="majorHAnsi"/>
          <w:b/>
        </w:rPr>
      </w:pPr>
    </w:p>
    <w:p w:rsidR="007E0F63" w:rsidRPr="006B6284" w:rsidRDefault="007E0F63" w:rsidP="00412568">
      <w:pPr>
        <w:spacing w:after="0" w:line="240" w:lineRule="auto"/>
        <w:ind w:left="720" w:hanging="720"/>
        <w:rPr>
          <w:rFonts w:asciiTheme="majorHAnsi" w:hAnsiTheme="majorHAnsi"/>
        </w:rPr>
      </w:pPr>
      <w:r w:rsidRPr="006B6284">
        <w:rPr>
          <w:rFonts w:asciiTheme="majorHAnsi" w:hAnsiTheme="majorHAnsi"/>
          <w:b/>
        </w:rPr>
        <w:t>Article 3</w:t>
      </w:r>
      <w:r w:rsidR="00412568" w:rsidRPr="006B6284">
        <w:rPr>
          <w:rFonts w:asciiTheme="majorHAnsi" w:hAnsiTheme="majorHAnsi"/>
        </w:rPr>
        <w:t xml:space="preserve"> – </w:t>
      </w:r>
      <w:r w:rsidRPr="006B6284">
        <w:rPr>
          <w:rFonts w:asciiTheme="majorHAnsi" w:hAnsiTheme="majorHAnsi"/>
          <w:b/>
        </w:rPr>
        <w:t xml:space="preserve">Representations and Warranties of </w:t>
      </w:r>
      <w:r w:rsidR="009A40A3">
        <w:rPr>
          <w:rFonts w:asciiTheme="majorHAnsi" w:hAnsiTheme="majorHAnsi"/>
          <w:b/>
        </w:rPr>
        <w:t>MAS</w:t>
      </w:r>
    </w:p>
    <w:p w:rsidR="0046319C" w:rsidRPr="006B6284" w:rsidRDefault="0046319C" w:rsidP="007966DA">
      <w:pPr>
        <w:spacing w:after="0" w:line="240" w:lineRule="auto"/>
        <w:ind w:left="720" w:hanging="720"/>
        <w:jc w:val="both"/>
        <w:rPr>
          <w:rFonts w:asciiTheme="majorHAnsi" w:hAnsiTheme="majorHAnsi"/>
        </w:rPr>
      </w:pPr>
    </w:p>
    <w:p w:rsidR="007E0F63" w:rsidRPr="006B6284" w:rsidRDefault="007E0F63" w:rsidP="00412568">
      <w:pPr>
        <w:spacing w:after="0" w:line="240" w:lineRule="auto"/>
        <w:ind w:left="540" w:hanging="540"/>
        <w:jc w:val="both"/>
        <w:rPr>
          <w:rFonts w:asciiTheme="majorHAnsi" w:hAnsiTheme="majorHAnsi"/>
        </w:rPr>
      </w:pPr>
      <w:r w:rsidRPr="006B6284">
        <w:rPr>
          <w:rFonts w:asciiTheme="majorHAnsi" w:hAnsiTheme="majorHAnsi"/>
        </w:rPr>
        <w:t>3.1</w:t>
      </w:r>
      <w:r w:rsidRPr="006B6284">
        <w:rPr>
          <w:rFonts w:asciiTheme="majorHAnsi" w:hAnsiTheme="majorHAnsi"/>
        </w:rPr>
        <w:tab/>
      </w:r>
      <w:r w:rsidR="009A40A3">
        <w:rPr>
          <w:rFonts w:asciiTheme="majorHAnsi" w:hAnsiTheme="majorHAnsi"/>
        </w:rPr>
        <w:t>MAS</w:t>
      </w:r>
      <w:r w:rsidRPr="006B6284">
        <w:rPr>
          <w:rFonts w:asciiTheme="majorHAnsi" w:hAnsiTheme="majorHAnsi"/>
        </w:rPr>
        <w:t xml:space="preserve"> represents and undertakes that;</w:t>
      </w:r>
    </w:p>
    <w:p w:rsidR="007E0F63" w:rsidRPr="006B6284" w:rsidRDefault="007E0F63" w:rsidP="00296717">
      <w:pPr>
        <w:pStyle w:val="ColorfulList-Accent11"/>
        <w:numPr>
          <w:ilvl w:val="0"/>
          <w:numId w:val="2"/>
        </w:numPr>
        <w:spacing w:after="0" w:line="240" w:lineRule="auto"/>
        <w:ind w:left="900"/>
        <w:jc w:val="both"/>
        <w:rPr>
          <w:rFonts w:asciiTheme="majorHAnsi" w:hAnsiTheme="majorHAnsi"/>
        </w:rPr>
      </w:pPr>
      <w:r w:rsidRPr="006B6284">
        <w:rPr>
          <w:rFonts w:asciiTheme="majorHAnsi" w:hAnsiTheme="majorHAnsi"/>
        </w:rPr>
        <w:lastRenderedPageBreak/>
        <w:t>It has full power and authority to enter into this Agreement and perform the services and it has the necessary infrastructure to duly perform the services under this agreement</w:t>
      </w:r>
      <w:ins w:id="7" w:author="Amit Jha" w:date="2015-04-28T17:27:00Z">
        <w:r w:rsidR="00520B7F">
          <w:rPr>
            <w:rFonts w:asciiTheme="majorHAnsi" w:hAnsiTheme="majorHAnsi"/>
          </w:rPr>
          <w:t>;</w:t>
        </w:r>
      </w:ins>
      <w:del w:id="8" w:author="Amit Jha" w:date="2015-04-28T17:27:00Z">
        <w:r w:rsidRPr="006B6284" w:rsidDel="00520B7F">
          <w:rPr>
            <w:rFonts w:asciiTheme="majorHAnsi" w:hAnsiTheme="majorHAnsi"/>
          </w:rPr>
          <w:delText>.</w:delText>
        </w:r>
      </w:del>
    </w:p>
    <w:p w:rsidR="00F215FB" w:rsidRPr="006B6284" w:rsidRDefault="00F215FB" w:rsidP="00296717">
      <w:pPr>
        <w:pStyle w:val="ColorfulList-Accent11"/>
        <w:numPr>
          <w:ilvl w:val="0"/>
          <w:numId w:val="2"/>
        </w:numPr>
        <w:spacing w:after="0" w:line="240" w:lineRule="auto"/>
        <w:ind w:left="900"/>
        <w:jc w:val="both"/>
        <w:rPr>
          <w:rFonts w:asciiTheme="majorHAnsi" w:hAnsiTheme="majorHAnsi"/>
        </w:rPr>
      </w:pPr>
      <w:r w:rsidRPr="006B6284">
        <w:rPr>
          <w:rFonts w:asciiTheme="majorHAnsi" w:hAnsiTheme="majorHAnsi"/>
        </w:rPr>
        <w:t>It is a registered telemarketer with TRAI</w:t>
      </w:r>
      <w:r w:rsidR="00201CF4" w:rsidRPr="006B6284">
        <w:rPr>
          <w:rFonts w:asciiTheme="majorHAnsi" w:hAnsiTheme="majorHAnsi"/>
        </w:rPr>
        <w:t xml:space="preserve"> in case any telemarketing activity is carried by </w:t>
      </w:r>
      <w:r w:rsidR="0076682A">
        <w:rPr>
          <w:rFonts w:asciiTheme="majorHAnsi" w:hAnsiTheme="majorHAnsi"/>
        </w:rPr>
        <w:t>TANDEM</w:t>
      </w:r>
      <w:ins w:id="9" w:author="Amit Jha" w:date="2015-04-28T17:27:00Z">
        <w:r w:rsidR="00520B7F">
          <w:rPr>
            <w:rFonts w:asciiTheme="majorHAnsi" w:hAnsiTheme="majorHAnsi"/>
          </w:rPr>
          <w:t>;</w:t>
        </w:r>
      </w:ins>
    </w:p>
    <w:p w:rsidR="00FE7AF5" w:rsidRPr="006B6284" w:rsidRDefault="007E0F63" w:rsidP="00296717">
      <w:pPr>
        <w:pStyle w:val="ColorfulList-Accent11"/>
        <w:numPr>
          <w:ilvl w:val="0"/>
          <w:numId w:val="2"/>
        </w:numPr>
        <w:spacing w:after="0" w:line="240" w:lineRule="auto"/>
        <w:ind w:left="900"/>
        <w:jc w:val="both"/>
        <w:rPr>
          <w:rFonts w:asciiTheme="majorHAnsi" w:hAnsiTheme="majorHAnsi"/>
        </w:rPr>
      </w:pPr>
      <w:r w:rsidRPr="006B6284">
        <w:rPr>
          <w:rFonts w:asciiTheme="majorHAnsi" w:hAnsiTheme="majorHAnsi"/>
        </w:rPr>
        <w:t xml:space="preserve">It shall render the services and perform its obligations and duties under this agreement accurately and in accordance with instructions, specifications, procedures, standards, guidelines, timeframes, if any </w:t>
      </w:r>
      <w:r w:rsidR="00A90BDF" w:rsidRPr="006B6284">
        <w:rPr>
          <w:rFonts w:asciiTheme="majorHAnsi" w:hAnsiTheme="majorHAnsi"/>
        </w:rPr>
        <w:t>as are issued from time to time</w:t>
      </w:r>
      <w:r w:rsidRPr="006B6284">
        <w:rPr>
          <w:rFonts w:asciiTheme="majorHAnsi" w:hAnsiTheme="majorHAnsi"/>
        </w:rPr>
        <w:t xml:space="preserve"> by </w:t>
      </w:r>
      <w:r w:rsidR="0076682A">
        <w:rPr>
          <w:rFonts w:asciiTheme="majorHAnsi" w:hAnsiTheme="majorHAnsi"/>
        </w:rPr>
        <w:t>TANDEM</w:t>
      </w:r>
      <w:r w:rsidR="00FE7AF5" w:rsidRPr="006B6284">
        <w:rPr>
          <w:rFonts w:asciiTheme="majorHAnsi" w:hAnsiTheme="majorHAnsi"/>
        </w:rPr>
        <w:t xml:space="preserve"> </w:t>
      </w:r>
      <w:r w:rsidRPr="006B6284">
        <w:rPr>
          <w:rFonts w:asciiTheme="majorHAnsi" w:hAnsiTheme="majorHAnsi"/>
        </w:rPr>
        <w:t>for the performance of the services to the satisfaction of</w:t>
      </w:r>
      <w:r w:rsidR="00597953" w:rsidRPr="006B6284">
        <w:rPr>
          <w:rFonts w:asciiTheme="majorHAnsi" w:hAnsiTheme="majorHAnsi"/>
        </w:rPr>
        <w:t xml:space="preserve"> </w:t>
      </w:r>
      <w:r w:rsidR="0076682A">
        <w:rPr>
          <w:rFonts w:asciiTheme="majorHAnsi" w:hAnsiTheme="majorHAnsi"/>
        </w:rPr>
        <w:t>TANDEM</w:t>
      </w:r>
      <w:ins w:id="10" w:author="Amit Jha" w:date="2015-04-28T17:27:00Z">
        <w:r w:rsidR="00520B7F">
          <w:rPr>
            <w:rFonts w:asciiTheme="majorHAnsi" w:hAnsiTheme="majorHAnsi"/>
          </w:rPr>
          <w:t>;</w:t>
        </w:r>
      </w:ins>
      <w:del w:id="11" w:author="Amit Jha" w:date="2015-04-28T17:27:00Z">
        <w:r w:rsidR="00FE7AF5" w:rsidRPr="006B6284" w:rsidDel="00520B7F">
          <w:rPr>
            <w:rFonts w:asciiTheme="majorHAnsi" w:hAnsiTheme="majorHAnsi"/>
          </w:rPr>
          <w:delText>.</w:delText>
        </w:r>
      </w:del>
    </w:p>
    <w:p w:rsidR="007E0F63" w:rsidRDefault="007E0F63" w:rsidP="00296717">
      <w:pPr>
        <w:pStyle w:val="ColorfulList-Accent11"/>
        <w:numPr>
          <w:ilvl w:val="0"/>
          <w:numId w:val="2"/>
        </w:numPr>
        <w:spacing w:after="0" w:line="240" w:lineRule="auto"/>
        <w:ind w:left="900"/>
        <w:jc w:val="both"/>
        <w:rPr>
          <w:rFonts w:asciiTheme="majorHAnsi" w:hAnsiTheme="majorHAnsi"/>
        </w:rPr>
      </w:pPr>
      <w:r w:rsidRPr="006B6284">
        <w:rPr>
          <w:rFonts w:asciiTheme="majorHAnsi" w:hAnsiTheme="majorHAnsi"/>
        </w:rPr>
        <w:t xml:space="preserve">It shall be responsible for its corporate and personnel taxes if any, and shall indemnify and hold harmless </w:t>
      </w:r>
      <w:r w:rsidR="0076682A">
        <w:rPr>
          <w:rFonts w:asciiTheme="majorHAnsi" w:hAnsiTheme="majorHAnsi"/>
        </w:rPr>
        <w:t>TANDEM</w:t>
      </w:r>
      <w:r w:rsidR="00FE7AF5" w:rsidRPr="006B6284">
        <w:rPr>
          <w:rFonts w:asciiTheme="majorHAnsi" w:hAnsiTheme="majorHAnsi"/>
        </w:rPr>
        <w:t xml:space="preserve"> </w:t>
      </w:r>
      <w:r w:rsidRPr="006B6284">
        <w:rPr>
          <w:rFonts w:asciiTheme="majorHAnsi" w:hAnsiTheme="majorHAnsi"/>
        </w:rPr>
        <w:t>for any liability in this connection</w:t>
      </w:r>
      <w:ins w:id="12" w:author="Amit Jha" w:date="2015-04-28T17:26:00Z">
        <w:r w:rsidR="00520B7F">
          <w:rPr>
            <w:rFonts w:asciiTheme="majorHAnsi" w:hAnsiTheme="majorHAnsi"/>
          </w:rPr>
          <w:t>;</w:t>
        </w:r>
      </w:ins>
      <w:del w:id="13" w:author="Amit Jha" w:date="2015-04-28T17:26:00Z">
        <w:r w:rsidRPr="006B6284" w:rsidDel="00520B7F">
          <w:rPr>
            <w:rFonts w:asciiTheme="majorHAnsi" w:hAnsiTheme="majorHAnsi"/>
          </w:rPr>
          <w:delText>.</w:delText>
        </w:r>
      </w:del>
    </w:p>
    <w:p w:rsidR="00E70845" w:rsidRDefault="00E70845" w:rsidP="00296717">
      <w:pPr>
        <w:pStyle w:val="ColorfulList-Accent11"/>
        <w:numPr>
          <w:ilvl w:val="0"/>
          <w:numId w:val="2"/>
        </w:numPr>
        <w:spacing w:after="0" w:line="240" w:lineRule="auto"/>
        <w:ind w:left="900"/>
        <w:jc w:val="both"/>
        <w:rPr>
          <w:rFonts w:asciiTheme="majorHAnsi" w:hAnsiTheme="majorHAnsi"/>
        </w:rPr>
      </w:pPr>
      <w:r>
        <w:rPr>
          <w:rFonts w:asciiTheme="majorHAnsi" w:hAnsiTheme="majorHAnsi"/>
        </w:rPr>
        <w:t>It has</w:t>
      </w:r>
      <w:r w:rsidRPr="00E70845">
        <w:rPr>
          <w:rFonts w:asciiTheme="majorHAnsi" w:hAnsiTheme="majorHAnsi"/>
        </w:rPr>
        <w:t xml:space="preserve"> all requisite corporate power and authority to execute, deliver and perform its obligations under this Agreement and it has taken all necessary action (corporate, statutory or otherwise), to execute, deliver, perform and authorise the execution, delivery and performance of this Agreement</w:t>
      </w:r>
      <w:r>
        <w:rPr>
          <w:rFonts w:asciiTheme="majorHAnsi" w:hAnsiTheme="majorHAnsi"/>
        </w:rPr>
        <w:t>;</w:t>
      </w:r>
    </w:p>
    <w:p w:rsidR="00E70845" w:rsidRDefault="00E70845" w:rsidP="00296717">
      <w:pPr>
        <w:pStyle w:val="ColorfulList-Accent11"/>
        <w:numPr>
          <w:ilvl w:val="0"/>
          <w:numId w:val="2"/>
        </w:numPr>
        <w:spacing w:after="0" w:line="240" w:lineRule="auto"/>
        <w:ind w:left="900"/>
        <w:jc w:val="both"/>
        <w:rPr>
          <w:rFonts w:asciiTheme="majorHAnsi" w:hAnsiTheme="majorHAnsi"/>
        </w:rPr>
      </w:pPr>
      <w:r>
        <w:rPr>
          <w:rFonts w:asciiTheme="majorHAnsi" w:hAnsiTheme="majorHAnsi"/>
        </w:rPr>
        <w:t>T</w:t>
      </w:r>
      <w:r w:rsidRPr="00E70845">
        <w:rPr>
          <w:rFonts w:asciiTheme="majorHAnsi" w:hAnsiTheme="majorHAnsi"/>
        </w:rPr>
        <w:t xml:space="preserve">he execution, delivery and performance of this Agreement by </w:t>
      </w:r>
      <w:r w:rsidR="009A40A3">
        <w:rPr>
          <w:rFonts w:asciiTheme="majorHAnsi" w:hAnsiTheme="majorHAnsi"/>
        </w:rPr>
        <w:t>MAS</w:t>
      </w:r>
      <w:r w:rsidRPr="00E70845">
        <w:rPr>
          <w:rFonts w:asciiTheme="majorHAnsi" w:hAnsiTheme="majorHAnsi"/>
        </w:rPr>
        <w:t xml:space="preserve"> (i) has been duly authorized by </w:t>
      </w:r>
      <w:r>
        <w:rPr>
          <w:rFonts w:asciiTheme="majorHAnsi" w:hAnsiTheme="majorHAnsi"/>
        </w:rPr>
        <w:t xml:space="preserve">its </w:t>
      </w:r>
      <w:r w:rsidRPr="00E70845">
        <w:rPr>
          <w:rFonts w:asciiTheme="majorHAnsi" w:hAnsiTheme="majorHAnsi"/>
        </w:rPr>
        <w:t xml:space="preserve">Board of Directors, and (ii) will not conflict with, result in a breach of or constitute a default under any other agreement to which </w:t>
      </w:r>
      <w:r w:rsidR="009A40A3">
        <w:rPr>
          <w:rFonts w:asciiTheme="majorHAnsi" w:hAnsiTheme="majorHAnsi"/>
        </w:rPr>
        <w:t>MAS</w:t>
      </w:r>
      <w:r w:rsidRPr="00E70845">
        <w:rPr>
          <w:rFonts w:asciiTheme="majorHAnsi" w:hAnsiTheme="majorHAnsi"/>
        </w:rPr>
        <w:t xml:space="preserve"> </w:t>
      </w:r>
      <w:r>
        <w:rPr>
          <w:rFonts w:asciiTheme="majorHAnsi" w:hAnsiTheme="majorHAnsi"/>
        </w:rPr>
        <w:t>is a Party</w:t>
      </w:r>
      <w:r w:rsidRPr="00E70845">
        <w:rPr>
          <w:rFonts w:asciiTheme="majorHAnsi" w:hAnsiTheme="majorHAnsi"/>
        </w:rPr>
        <w:t>, or the intellectual property rights of a third party</w:t>
      </w:r>
      <w:r w:rsidR="00520B7F">
        <w:rPr>
          <w:rFonts w:asciiTheme="majorHAnsi" w:hAnsiTheme="majorHAnsi"/>
        </w:rPr>
        <w:t>;</w:t>
      </w:r>
    </w:p>
    <w:p w:rsidR="00E70845" w:rsidRPr="00E70845" w:rsidRDefault="009A40A3" w:rsidP="00296717">
      <w:pPr>
        <w:pStyle w:val="ColorfulList-Accent11"/>
        <w:numPr>
          <w:ilvl w:val="0"/>
          <w:numId w:val="2"/>
        </w:numPr>
        <w:spacing w:after="0" w:line="240" w:lineRule="auto"/>
        <w:ind w:left="900"/>
        <w:jc w:val="both"/>
        <w:rPr>
          <w:rFonts w:asciiTheme="majorHAnsi" w:hAnsiTheme="majorHAnsi"/>
        </w:rPr>
      </w:pPr>
      <w:r>
        <w:rPr>
          <w:rFonts w:asciiTheme="majorHAnsi" w:hAnsiTheme="majorHAnsi"/>
        </w:rPr>
        <w:t>MAS</w:t>
      </w:r>
      <w:r w:rsidR="00520B7F" w:rsidRPr="00E70845">
        <w:rPr>
          <w:rFonts w:asciiTheme="majorHAnsi" w:hAnsiTheme="majorHAnsi"/>
        </w:rPr>
        <w:t xml:space="preserve"> </w:t>
      </w:r>
      <w:r w:rsidR="00520B7F">
        <w:rPr>
          <w:rFonts w:asciiTheme="majorHAnsi" w:hAnsiTheme="majorHAnsi"/>
        </w:rPr>
        <w:t xml:space="preserve">is a </w:t>
      </w:r>
      <w:r w:rsidR="00E70845" w:rsidRPr="00E70845">
        <w:rPr>
          <w:rFonts w:asciiTheme="majorHAnsi" w:hAnsiTheme="majorHAnsi"/>
        </w:rPr>
        <w:t xml:space="preserve">duly licensed, authorized or qualified to do business and </w:t>
      </w:r>
      <w:r w:rsidR="00520B7F">
        <w:rPr>
          <w:rFonts w:asciiTheme="majorHAnsi" w:hAnsiTheme="majorHAnsi"/>
        </w:rPr>
        <w:t>is</w:t>
      </w:r>
      <w:r w:rsidR="00E70845" w:rsidRPr="00E70845">
        <w:rPr>
          <w:rFonts w:asciiTheme="majorHAnsi" w:hAnsiTheme="majorHAnsi"/>
        </w:rPr>
        <w:t xml:space="preserve"> in good standing in the jurisdiction in which a license, authorization or qualification is required for the ownership or the transaction of business of the character transacted by </w:t>
      </w:r>
      <w:r w:rsidR="00520B7F">
        <w:rPr>
          <w:rFonts w:asciiTheme="majorHAnsi" w:hAnsiTheme="majorHAnsi"/>
        </w:rPr>
        <w:t>it</w:t>
      </w:r>
      <w:r w:rsidR="00E70845" w:rsidRPr="00E70845">
        <w:rPr>
          <w:rFonts w:asciiTheme="majorHAnsi" w:hAnsiTheme="majorHAnsi"/>
        </w:rPr>
        <w:t>, except where the failure to be so licensed, authorized, or qualified would not have a mate</w:t>
      </w:r>
      <w:r w:rsidR="0076682A">
        <w:rPr>
          <w:rFonts w:asciiTheme="majorHAnsi" w:hAnsiTheme="majorHAnsi"/>
        </w:rPr>
        <w:t>TANDEM</w:t>
      </w:r>
      <w:r w:rsidR="00E70845" w:rsidRPr="00E70845">
        <w:rPr>
          <w:rFonts w:asciiTheme="majorHAnsi" w:hAnsiTheme="majorHAnsi"/>
        </w:rPr>
        <w:t xml:space="preserve">l adverse effect on any of the </w:t>
      </w:r>
      <w:r>
        <w:rPr>
          <w:rFonts w:asciiTheme="majorHAnsi" w:hAnsiTheme="majorHAnsi"/>
        </w:rPr>
        <w:t>MAS</w:t>
      </w:r>
      <w:r w:rsidR="00520B7F">
        <w:rPr>
          <w:rFonts w:asciiTheme="majorHAnsi" w:hAnsiTheme="majorHAnsi"/>
        </w:rPr>
        <w:t>’s</w:t>
      </w:r>
      <w:r w:rsidR="00E70845" w:rsidRPr="00E70845">
        <w:rPr>
          <w:rFonts w:asciiTheme="majorHAnsi" w:hAnsiTheme="majorHAnsi"/>
        </w:rPr>
        <w:t xml:space="preserve"> ability to fulfil </w:t>
      </w:r>
      <w:r w:rsidR="00520B7F">
        <w:rPr>
          <w:rFonts w:asciiTheme="majorHAnsi" w:hAnsiTheme="majorHAnsi"/>
        </w:rPr>
        <w:t>its</w:t>
      </w:r>
      <w:r w:rsidR="00E70845" w:rsidRPr="00E70845">
        <w:rPr>
          <w:rFonts w:asciiTheme="majorHAnsi" w:hAnsiTheme="majorHAnsi"/>
        </w:rPr>
        <w:t xml:space="preserve"> obligations under this Agreement</w:t>
      </w:r>
      <w:r w:rsidR="00520B7F">
        <w:rPr>
          <w:rFonts w:asciiTheme="majorHAnsi" w:hAnsiTheme="majorHAnsi"/>
        </w:rPr>
        <w:t>;</w:t>
      </w:r>
    </w:p>
    <w:p w:rsidR="00E70845" w:rsidRPr="006B6284" w:rsidRDefault="009A40A3" w:rsidP="00296717">
      <w:pPr>
        <w:pStyle w:val="ColorfulList-Accent11"/>
        <w:numPr>
          <w:ilvl w:val="0"/>
          <w:numId w:val="2"/>
        </w:numPr>
        <w:spacing w:after="0" w:line="240" w:lineRule="auto"/>
        <w:ind w:left="900"/>
        <w:jc w:val="both"/>
        <w:rPr>
          <w:rFonts w:asciiTheme="majorHAnsi" w:hAnsiTheme="majorHAnsi"/>
        </w:rPr>
      </w:pPr>
      <w:r>
        <w:rPr>
          <w:rFonts w:asciiTheme="majorHAnsi" w:hAnsiTheme="majorHAnsi"/>
        </w:rPr>
        <w:t>MAS</w:t>
      </w:r>
      <w:r w:rsidR="00520B7F" w:rsidRPr="00E70845">
        <w:rPr>
          <w:rFonts w:asciiTheme="majorHAnsi" w:hAnsiTheme="majorHAnsi"/>
        </w:rPr>
        <w:t xml:space="preserve"> </w:t>
      </w:r>
      <w:r w:rsidR="00520B7F">
        <w:rPr>
          <w:rFonts w:asciiTheme="majorHAnsi" w:hAnsiTheme="majorHAnsi"/>
        </w:rPr>
        <w:t xml:space="preserve">is </w:t>
      </w:r>
      <w:r w:rsidR="00E70845" w:rsidRPr="00E70845">
        <w:rPr>
          <w:rFonts w:asciiTheme="majorHAnsi" w:hAnsiTheme="majorHAnsi"/>
        </w:rPr>
        <w:t xml:space="preserve">in compliance with all Laws applicable to </w:t>
      </w:r>
      <w:r w:rsidR="00520B7F">
        <w:rPr>
          <w:rFonts w:asciiTheme="majorHAnsi" w:hAnsiTheme="majorHAnsi"/>
        </w:rPr>
        <w:t>it</w:t>
      </w:r>
      <w:r w:rsidR="00E70845" w:rsidRPr="00E70845">
        <w:rPr>
          <w:rFonts w:asciiTheme="majorHAnsi" w:hAnsiTheme="majorHAnsi"/>
        </w:rPr>
        <w:t xml:space="preserve"> and has obtained all applicable permits and licenses required </w:t>
      </w:r>
      <w:r w:rsidR="00520B7F">
        <w:rPr>
          <w:rFonts w:asciiTheme="majorHAnsi" w:hAnsiTheme="majorHAnsi"/>
        </w:rPr>
        <w:t>by it</w:t>
      </w:r>
      <w:r w:rsidR="00E70845" w:rsidRPr="00E70845">
        <w:rPr>
          <w:rFonts w:asciiTheme="majorHAnsi" w:hAnsiTheme="majorHAnsi"/>
        </w:rPr>
        <w:t xml:space="preserve"> in connection with its obligations under this Agreement</w:t>
      </w:r>
      <w:r w:rsidR="00520B7F">
        <w:rPr>
          <w:rFonts w:asciiTheme="majorHAnsi" w:hAnsiTheme="majorHAnsi"/>
        </w:rPr>
        <w:t>.</w:t>
      </w:r>
    </w:p>
    <w:p w:rsidR="007E0F63" w:rsidRPr="006B6284" w:rsidRDefault="007E0F63" w:rsidP="007966DA">
      <w:pPr>
        <w:spacing w:after="0" w:line="240" w:lineRule="auto"/>
        <w:jc w:val="both"/>
        <w:rPr>
          <w:rFonts w:asciiTheme="majorHAnsi" w:hAnsiTheme="majorHAnsi"/>
        </w:rPr>
      </w:pPr>
    </w:p>
    <w:p w:rsidR="007E0F63" w:rsidRPr="006B6284" w:rsidRDefault="007E0F63" w:rsidP="00412568">
      <w:pPr>
        <w:spacing w:after="0" w:line="240" w:lineRule="auto"/>
        <w:ind w:left="540" w:hanging="540"/>
        <w:jc w:val="both"/>
        <w:rPr>
          <w:rFonts w:asciiTheme="majorHAnsi" w:hAnsiTheme="majorHAnsi"/>
        </w:rPr>
      </w:pPr>
      <w:r w:rsidRPr="006B6284">
        <w:rPr>
          <w:rFonts w:asciiTheme="majorHAnsi" w:hAnsiTheme="majorHAnsi"/>
        </w:rPr>
        <w:t>3.2</w:t>
      </w:r>
      <w:r w:rsidRPr="006B6284">
        <w:rPr>
          <w:rFonts w:asciiTheme="majorHAnsi" w:hAnsiTheme="majorHAnsi"/>
        </w:rPr>
        <w:tab/>
      </w:r>
      <w:r w:rsidR="009A40A3">
        <w:rPr>
          <w:rFonts w:asciiTheme="majorHAnsi" w:hAnsiTheme="majorHAnsi"/>
        </w:rPr>
        <w:t>MAS</w:t>
      </w:r>
      <w:r w:rsidRPr="006B6284">
        <w:rPr>
          <w:rFonts w:asciiTheme="majorHAnsi" w:hAnsiTheme="majorHAnsi"/>
        </w:rPr>
        <w:t xml:space="preserve"> acknowledges </w:t>
      </w:r>
      <w:r w:rsidR="00FF42B0" w:rsidRPr="006B6284">
        <w:rPr>
          <w:rFonts w:asciiTheme="majorHAnsi" w:hAnsiTheme="majorHAnsi"/>
        </w:rPr>
        <w:t xml:space="preserve">that </w:t>
      </w:r>
      <w:r w:rsidR="00885DEC" w:rsidRPr="006B6284">
        <w:rPr>
          <w:rFonts w:asciiTheme="majorHAnsi" w:hAnsiTheme="majorHAnsi"/>
        </w:rPr>
        <w:t>it</w:t>
      </w:r>
      <w:r w:rsidR="00FF42B0" w:rsidRPr="006B6284">
        <w:rPr>
          <w:rFonts w:asciiTheme="majorHAnsi" w:hAnsiTheme="majorHAnsi"/>
        </w:rPr>
        <w:t xml:space="preserve"> may be provided access to offices of </w:t>
      </w:r>
      <w:r w:rsidR="0076682A">
        <w:rPr>
          <w:rFonts w:asciiTheme="majorHAnsi" w:hAnsiTheme="majorHAnsi"/>
        </w:rPr>
        <w:t>TANDEM</w:t>
      </w:r>
      <w:r w:rsidR="00FE7AF5" w:rsidRPr="006B6284">
        <w:rPr>
          <w:rFonts w:asciiTheme="majorHAnsi" w:hAnsiTheme="majorHAnsi"/>
        </w:rPr>
        <w:t xml:space="preserve"> </w:t>
      </w:r>
      <w:r w:rsidR="00FF42B0" w:rsidRPr="006B6284">
        <w:rPr>
          <w:rFonts w:asciiTheme="majorHAnsi" w:hAnsiTheme="majorHAnsi"/>
        </w:rPr>
        <w:t xml:space="preserve">and </w:t>
      </w:r>
      <w:r w:rsidR="009152E2">
        <w:rPr>
          <w:rFonts w:asciiTheme="majorHAnsi" w:hAnsiTheme="majorHAnsi"/>
        </w:rPr>
        <w:t xml:space="preserve">may be </w:t>
      </w:r>
      <w:r w:rsidR="00FF42B0" w:rsidRPr="006B6284">
        <w:rPr>
          <w:rFonts w:asciiTheme="majorHAnsi" w:hAnsiTheme="majorHAnsi"/>
        </w:rPr>
        <w:t xml:space="preserve">allowed use of the equipment or facilities for rendering services to </w:t>
      </w:r>
      <w:r w:rsidR="0076682A">
        <w:rPr>
          <w:rFonts w:asciiTheme="majorHAnsi" w:hAnsiTheme="majorHAnsi"/>
        </w:rPr>
        <w:t>TANDEM</w:t>
      </w:r>
      <w:r w:rsidR="00FE7AF5" w:rsidRPr="006B6284">
        <w:rPr>
          <w:rFonts w:asciiTheme="majorHAnsi" w:hAnsiTheme="majorHAnsi"/>
        </w:rPr>
        <w:t xml:space="preserve"> </w:t>
      </w:r>
      <w:r w:rsidR="00FF42B0" w:rsidRPr="006B6284">
        <w:rPr>
          <w:rFonts w:asciiTheme="majorHAnsi" w:hAnsiTheme="majorHAnsi"/>
        </w:rPr>
        <w:t>only in terms of this agreement.</w:t>
      </w:r>
      <w:r w:rsidR="00110A7C" w:rsidRPr="006B6284">
        <w:rPr>
          <w:rFonts w:asciiTheme="majorHAnsi" w:hAnsiTheme="majorHAnsi"/>
        </w:rPr>
        <w:t xml:space="preserve"> </w:t>
      </w:r>
      <w:r w:rsidR="009A40A3">
        <w:rPr>
          <w:rFonts w:asciiTheme="majorHAnsi" w:hAnsiTheme="majorHAnsi"/>
        </w:rPr>
        <w:t>MAS</w:t>
      </w:r>
      <w:r w:rsidR="00FF42B0" w:rsidRPr="006B6284">
        <w:rPr>
          <w:rFonts w:asciiTheme="majorHAnsi" w:hAnsiTheme="majorHAnsi"/>
        </w:rPr>
        <w:t xml:space="preserve"> undertakes not to claim any right, title and</w:t>
      </w:r>
      <w:r w:rsidR="00110A7C" w:rsidRPr="006B6284">
        <w:rPr>
          <w:rFonts w:asciiTheme="majorHAnsi" w:hAnsiTheme="majorHAnsi"/>
        </w:rPr>
        <w:t xml:space="preserve">/ </w:t>
      </w:r>
      <w:r w:rsidR="00660F76" w:rsidRPr="006B6284">
        <w:rPr>
          <w:rFonts w:asciiTheme="majorHAnsi" w:hAnsiTheme="majorHAnsi"/>
        </w:rPr>
        <w:t>or</w:t>
      </w:r>
      <w:r w:rsidR="00FF42B0" w:rsidRPr="006B6284">
        <w:rPr>
          <w:rFonts w:asciiTheme="majorHAnsi" w:hAnsiTheme="majorHAnsi"/>
        </w:rPr>
        <w:t xml:space="preserve"> interest of any nature whatsoever in the office and, or, the equipment or facilities provided by</w:t>
      </w:r>
      <w:r w:rsidR="0043138C" w:rsidRPr="006B6284">
        <w:rPr>
          <w:rFonts w:asciiTheme="majorHAnsi" w:hAnsiTheme="majorHAnsi"/>
        </w:rPr>
        <w:t xml:space="preserve"> </w:t>
      </w:r>
      <w:r w:rsidR="0076682A">
        <w:rPr>
          <w:rFonts w:asciiTheme="majorHAnsi" w:hAnsiTheme="majorHAnsi"/>
        </w:rPr>
        <w:t>TANDEM</w:t>
      </w:r>
      <w:r w:rsidR="00FE7AF5" w:rsidRPr="006B6284">
        <w:rPr>
          <w:rFonts w:asciiTheme="majorHAnsi" w:hAnsiTheme="majorHAnsi"/>
        </w:rPr>
        <w:t>,</w:t>
      </w:r>
      <w:r w:rsidR="00FF42B0" w:rsidRPr="006B6284">
        <w:rPr>
          <w:rFonts w:asciiTheme="majorHAnsi" w:hAnsiTheme="majorHAnsi"/>
        </w:rPr>
        <w:t xml:space="preserve"> at any point of time during the </w:t>
      </w:r>
      <w:r w:rsidR="00EB7A55">
        <w:rPr>
          <w:rFonts w:asciiTheme="majorHAnsi" w:hAnsiTheme="majorHAnsi"/>
        </w:rPr>
        <w:t>term</w:t>
      </w:r>
      <w:r w:rsidR="00EB7A55" w:rsidRPr="006B6284">
        <w:rPr>
          <w:rFonts w:asciiTheme="majorHAnsi" w:hAnsiTheme="majorHAnsi"/>
        </w:rPr>
        <w:t xml:space="preserve"> </w:t>
      </w:r>
      <w:r w:rsidR="00FF42B0" w:rsidRPr="006B6284">
        <w:rPr>
          <w:rFonts w:asciiTheme="majorHAnsi" w:hAnsiTheme="majorHAnsi"/>
        </w:rPr>
        <w:t>of this agreement or after its expiry.</w:t>
      </w:r>
    </w:p>
    <w:p w:rsidR="00FF42B0" w:rsidRPr="006B6284" w:rsidRDefault="00FF42B0" w:rsidP="00412568">
      <w:pPr>
        <w:spacing w:after="0" w:line="240" w:lineRule="auto"/>
        <w:ind w:left="540" w:hanging="540"/>
        <w:jc w:val="both"/>
        <w:rPr>
          <w:rFonts w:asciiTheme="majorHAnsi" w:hAnsiTheme="majorHAnsi"/>
        </w:rPr>
      </w:pPr>
    </w:p>
    <w:p w:rsidR="00FF42B0" w:rsidRPr="006B6284" w:rsidRDefault="00FF42B0" w:rsidP="00412568">
      <w:pPr>
        <w:spacing w:after="0" w:line="240" w:lineRule="auto"/>
        <w:ind w:left="540" w:hanging="540"/>
        <w:jc w:val="both"/>
        <w:rPr>
          <w:rFonts w:asciiTheme="majorHAnsi" w:hAnsiTheme="majorHAnsi"/>
        </w:rPr>
      </w:pPr>
      <w:r w:rsidRPr="006B6284">
        <w:rPr>
          <w:rFonts w:asciiTheme="majorHAnsi" w:hAnsiTheme="majorHAnsi"/>
        </w:rPr>
        <w:t>3.3</w:t>
      </w:r>
      <w:r w:rsidRPr="006B6284">
        <w:rPr>
          <w:rFonts w:asciiTheme="majorHAnsi" w:hAnsiTheme="majorHAnsi"/>
        </w:rPr>
        <w:tab/>
      </w:r>
      <w:r w:rsidR="009A40A3">
        <w:rPr>
          <w:rFonts w:asciiTheme="majorHAnsi" w:hAnsiTheme="majorHAnsi"/>
        </w:rPr>
        <w:t>MAS</w:t>
      </w:r>
      <w:r w:rsidRPr="006B6284">
        <w:rPr>
          <w:rFonts w:asciiTheme="majorHAnsi" w:hAnsiTheme="majorHAnsi"/>
        </w:rPr>
        <w:t xml:space="preserve"> shall ensure to strictly comply with the understanding between the parties during the tenure of this agreement and to ensure that all statutory</w:t>
      </w:r>
      <w:r w:rsidR="00110A7C" w:rsidRPr="006B6284">
        <w:rPr>
          <w:rFonts w:asciiTheme="majorHAnsi" w:hAnsiTheme="majorHAnsi"/>
        </w:rPr>
        <w:t xml:space="preserve">/ </w:t>
      </w:r>
      <w:r w:rsidRPr="006B6284">
        <w:rPr>
          <w:rFonts w:asciiTheme="majorHAnsi" w:hAnsiTheme="majorHAnsi"/>
        </w:rPr>
        <w:t>regulatory</w:t>
      </w:r>
      <w:r w:rsidR="00110A7C" w:rsidRPr="006B6284">
        <w:rPr>
          <w:rFonts w:asciiTheme="majorHAnsi" w:hAnsiTheme="majorHAnsi"/>
        </w:rPr>
        <w:t xml:space="preserve">/ </w:t>
      </w:r>
      <w:r w:rsidRPr="006B6284">
        <w:rPr>
          <w:rFonts w:asciiTheme="majorHAnsi" w:hAnsiTheme="majorHAnsi"/>
        </w:rPr>
        <w:t>judicial compliance(s) are met as per the laws of the land.</w:t>
      </w:r>
    </w:p>
    <w:p w:rsidR="00FF42B0" w:rsidRPr="006B6284" w:rsidRDefault="00FF42B0" w:rsidP="00412568">
      <w:pPr>
        <w:spacing w:after="0" w:line="240" w:lineRule="auto"/>
        <w:ind w:left="540" w:hanging="540"/>
        <w:jc w:val="both"/>
        <w:rPr>
          <w:rFonts w:asciiTheme="majorHAnsi" w:hAnsiTheme="majorHAnsi"/>
        </w:rPr>
      </w:pPr>
    </w:p>
    <w:p w:rsidR="00F215FB" w:rsidRPr="006B6284" w:rsidRDefault="00FF42B0" w:rsidP="00412568">
      <w:pPr>
        <w:spacing w:after="0" w:line="240" w:lineRule="auto"/>
        <w:ind w:left="540" w:hanging="540"/>
        <w:jc w:val="both"/>
        <w:rPr>
          <w:rFonts w:asciiTheme="majorHAnsi" w:hAnsiTheme="majorHAnsi"/>
        </w:rPr>
      </w:pPr>
      <w:r w:rsidRPr="006B6284">
        <w:rPr>
          <w:rFonts w:asciiTheme="majorHAnsi" w:hAnsiTheme="majorHAnsi"/>
        </w:rPr>
        <w:t>3.4</w:t>
      </w:r>
      <w:r w:rsidRPr="006B6284">
        <w:rPr>
          <w:rFonts w:asciiTheme="majorHAnsi" w:hAnsiTheme="majorHAnsi"/>
        </w:rPr>
        <w:tab/>
      </w:r>
      <w:r w:rsidR="009A40A3">
        <w:rPr>
          <w:rFonts w:asciiTheme="majorHAnsi" w:hAnsiTheme="majorHAnsi"/>
        </w:rPr>
        <w:t>MAS</w:t>
      </w:r>
      <w:r w:rsidR="00F215FB" w:rsidRPr="006B6284">
        <w:rPr>
          <w:rFonts w:asciiTheme="majorHAnsi" w:hAnsiTheme="majorHAnsi"/>
        </w:rPr>
        <w:t xml:space="preserve"> shall be responsible for downloading the NCPR data as and when generated by the regulatory body, TRAI and shall update the data on its records. It shall be further responsible for scrubbing of numbers received from the Access Provider</w:t>
      </w:r>
      <w:r w:rsidR="00110A7C" w:rsidRPr="006B6284">
        <w:rPr>
          <w:rFonts w:asciiTheme="majorHAnsi" w:hAnsiTheme="majorHAnsi"/>
        </w:rPr>
        <w:t xml:space="preserve">/ </w:t>
      </w:r>
      <w:r w:rsidR="00F215FB" w:rsidRPr="006B6284">
        <w:rPr>
          <w:rFonts w:asciiTheme="majorHAnsi" w:hAnsiTheme="majorHAnsi"/>
        </w:rPr>
        <w:t>TRAI comprising of NCPR data in terms of The Telecom Commercial Communication Customer Preference Regulations, 2010.</w:t>
      </w:r>
    </w:p>
    <w:p w:rsidR="00F215FB" w:rsidRPr="006B6284" w:rsidRDefault="00F215FB" w:rsidP="00412568">
      <w:pPr>
        <w:spacing w:after="0" w:line="240" w:lineRule="auto"/>
        <w:ind w:left="540" w:hanging="540"/>
        <w:jc w:val="both"/>
        <w:rPr>
          <w:rFonts w:asciiTheme="majorHAnsi" w:hAnsiTheme="majorHAnsi"/>
        </w:rPr>
      </w:pPr>
    </w:p>
    <w:p w:rsidR="00FF42B0" w:rsidRPr="006B6284" w:rsidRDefault="00F215FB" w:rsidP="00412568">
      <w:pPr>
        <w:spacing w:after="0" w:line="240" w:lineRule="auto"/>
        <w:ind w:left="540" w:hanging="540"/>
        <w:jc w:val="both"/>
        <w:rPr>
          <w:rFonts w:asciiTheme="majorHAnsi" w:hAnsiTheme="majorHAnsi"/>
        </w:rPr>
      </w:pPr>
      <w:r w:rsidRPr="006B6284">
        <w:rPr>
          <w:rFonts w:asciiTheme="majorHAnsi" w:hAnsiTheme="majorHAnsi"/>
        </w:rPr>
        <w:t>3.5</w:t>
      </w:r>
      <w:r w:rsidRPr="006B6284">
        <w:rPr>
          <w:rFonts w:asciiTheme="majorHAnsi" w:hAnsiTheme="majorHAnsi"/>
        </w:rPr>
        <w:tab/>
      </w:r>
      <w:r w:rsidR="009A40A3">
        <w:rPr>
          <w:rFonts w:asciiTheme="majorHAnsi" w:hAnsiTheme="majorHAnsi"/>
        </w:rPr>
        <w:t>MAS</w:t>
      </w:r>
      <w:r w:rsidR="00FF42B0" w:rsidRPr="006B6284">
        <w:rPr>
          <w:rFonts w:asciiTheme="majorHAnsi" w:hAnsiTheme="majorHAnsi"/>
        </w:rPr>
        <w:t xml:space="preserve"> acknowledges that all customers data generated due to services shall be the property of </w:t>
      </w:r>
      <w:r w:rsidR="0076682A">
        <w:rPr>
          <w:rFonts w:asciiTheme="majorHAnsi" w:hAnsiTheme="majorHAnsi"/>
        </w:rPr>
        <w:t>TANDEM</w:t>
      </w:r>
      <w:r w:rsidR="00FE7AF5" w:rsidRPr="006B6284">
        <w:rPr>
          <w:rFonts w:asciiTheme="majorHAnsi" w:hAnsiTheme="majorHAnsi"/>
        </w:rPr>
        <w:t xml:space="preserve">. </w:t>
      </w:r>
      <w:r w:rsidR="00FF42B0" w:rsidRPr="006B6284">
        <w:rPr>
          <w:rFonts w:asciiTheme="majorHAnsi" w:hAnsiTheme="majorHAnsi"/>
        </w:rPr>
        <w:t xml:space="preserve">All Intellectual Property Rights in or to the customer data shall vest </w:t>
      </w:r>
      <w:r w:rsidR="003C4475" w:rsidRPr="006B6284">
        <w:rPr>
          <w:rFonts w:asciiTheme="majorHAnsi" w:hAnsiTheme="majorHAnsi"/>
        </w:rPr>
        <w:t>with</w:t>
      </w:r>
      <w:r w:rsidR="0043138C" w:rsidRPr="006B6284">
        <w:rPr>
          <w:rFonts w:asciiTheme="majorHAnsi" w:hAnsiTheme="majorHAnsi"/>
        </w:rPr>
        <w:t xml:space="preserve"> </w:t>
      </w:r>
      <w:r w:rsidR="0076682A">
        <w:rPr>
          <w:rFonts w:asciiTheme="majorHAnsi" w:hAnsiTheme="majorHAnsi"/>
        </w:rPr>
        <w:t>TANDEM</w:t>
      </w:r>
      <w:r w:rsidR="00FE7AF5" w:rsidRPr="006B6284">
        <w:rPr>
          <w:rFonts w:asciiTheme="majorHAnsi" w:hAnsiTheme="majorHAnsi"/>
        </w:rPr>
        <w:t xml:space="preserve"> </w:t>
      </w:r>
      <w:r w:rsidR="003C4475" w:rsidRPr="006B6284">
        <w:rPr>
          <w:rFonts w:asciiTheme="majorHAnsi" w:hAnsiTheme="majorHAnsi"/>
        </w:rPr>
        <w:t>without any condition</w:t>
      </w:r>
      <w:r w:rsidR="00FF42B0" w:rsidRPr="006B6284">
        <w:rPr>
          <w:rFonts w:asciiTheme="majorHAnsi" w:hAnsiTheme="majorHAnsi"/>
        </w:rPr>
        <w:t xml:space="preserve"> and immediately upon their creation.</w:t>
      </w:r>
    </w:p>
    <w:p w:rsidR="00FF42B0" w:rsidRPr="006B6284" w:rsidRDefault="00FF42B0" w:rsidP="00412568">
      <w:pPr>
        <w:spacing w:after="0" w:line="240" w:lineRule="auto"/>
        <w:ind w:left="540" w:hanging="540"/>
        <w:jc w:val="both"/>
        <w:rPr>
          <w:rFonts w:asciiTheme="majorHAnsi" w:hAnsiTheme="majorHAnsi"/>
        </w:rPr>
      </w:pPr>
    </w:p>
    <w:p w:rsidR="00FF42B0" w:rsidRPr="006B6284" w:rsidRDefault="000456F5" w:rsidP="000456F5">
      <w:pPr>
        <w:spacing w:after="0" w:line="240" w:lineRule="auto"/>
        <w:ind w:left="540" w:hanging="540"/>
        <w:jc w:val="both"/>
        <w:rPr>
          <w:rFonts w:asciiTheme="majorHAnsi" w:hAnsiTheme="majorHAnsi"/>
        </w:rPr>
      </w:pPr>
      <w:r>
        <w:rPr>
          <w:rFonts w:asciiTheme="majorHAnsi" w:hAnsiTheme="majorHAnsi"/>
        </w:rPr>
        <w:t>3.6</w:t>
      </w:r>
      <w:r w:rsidR="00FF42B0" w:rsidRPr="006B6284">
        <w:rPr>
          <w:rFonts w:asciiTheme="majorHAnsi" w:hAnsiTheme="majorHAnsi"/>
        </w:rPr>
        <w:tab/>
      </w:r>
      <w:r w:rsidR="009A40A3">
        <w:rPr>
          <w:rFonts w:asciiTheme="majorHAnsi" w:hAnsiTheme="majorHAnsi"/>
        </w:rPr>
        <w:t>MAS</w:t>
      </w:r>
      <w:r w:rsidR="00FF42B0" w:rsidRPr="006B6284">
        <w:rPr>
          <w:rFonts w:asciiTheme="majorHAnsi" w:hAnsiTheme="majorHAnsi"/>
        </w:rPr>
        <w:t xml:space="preserve"> shall only store, copy or use the data to the extent necessary to perform its obligations under this agreement and shall not disclose it to any third party without the prior consent of the </w:t>
      </w:r>
      <w:r w:rsidR="0076682A">
        <w:rPr>
          <w:rFonts w:asciiTheme="majorHAnsi" w:hAnsiTheme="majorHAnsi"/>
        </w:rPr>
        <w:t>TANDEM</w:t>
      </w:r>
      <w:r w:rsidR="00FF42B0" w:rsidRPr="006B6284">
        <w:rPr>
          <w:rFonts w:asciiTheme="majorHAnsi" w:hAnsiTheme="majorHAnsi"/>
        </w:rPr>
        <w:t xml:space="preserve"> except, if required to do so by </w:t>
      </w:r>
      <w:r w:rsidR="00E45117" w:rsidRPr="006B6284">
        <w:rPr>
          <w:rFonts w:asciiTheme="majorHAnsi" w:hAnsiTheme="majorHAnsi"/>
        </w:rPr>
        <w:t xml:space="preserve">any </w:t>
      </w:r>
      <w:r w:rsidR="00FF42B0" w:rsidRPr="006B6284">
        <w:rPr>
          <w:rFonts w:asciiTheme="majorHAnsi" w:hAnsiTheme="majorHAnsi"/>
        </w:rPr>
        <w:t>applicable law</w:t>
      </w:r>
      <w:r w:rsidR="00E45117" w:rsidRPr="006B6284">
        <w:rPr>
          <w:rFonts w:asciiTheme="majorHAnsi" w:hAnsiTheme="majorHAnsi"/>
        </w:rPr>
        <w:t xml:space="preserve"> specifying the same</w:t>
      </w:r>
      <w:r w:rsidR="00FF42B0" w:rsidRPr="006B6284">
        <w:rPr>
          <w:rFonts w:asciiTheme="majorHAnsi" w:hAnsiTheme="majorHAnsi"/>
        </w:rPr>
        <w:t>.</w:t>
      </w:r>
      <w:r w:rsidR="00110A7C" w:rsidRPr="006B6284">
        <w:rPr>
          <w:rFonts w:asciiTheme="majorHAnsi" w:hAnsiTheme="majorHAnsi"/>
        </w:rPr>
        <w:t xml:space="preserve"> </w:t>
      </w:r>
    </w:p>
    <w:p w:rsidR="00FF42B0" w:rsidRPr="006B6284" w:rsidRDefault="00FF42B0" w:rsidP="00412568">
      <w:pPr>
        <w:spacing w:after="0" w:line="240" w:lineRule="auto"/>
        <w:ind w:left="540" w:hanging="540"/>
        <w:jc w:val="both"/>
        <w:rPr>
          <w:rFonts w:asciiTheme="majorHAnsi" w:hAnsiTheme="majorHAnsi"/>
        </w:rPr>
      </w:pPr>
    </w:p>
    <w:p w:rsidR="00FF42B0" w:rsidRPr="006B6284" w:rsidRDefault="000456F5" w:rsidP="00412568">
      <w:pPr>
        <w:spacing w:after="0" w:line="240" w:lineRule="auto"/>
        <w:ind w:left="540" w:hanging="540"/>
        <w:jc w:val="both"/>
        <w:rPr>
          <w:rFonts w:asciiTheme="majorHAnsi" w:hAnsiTheme="majorHAnsi"/>
        </w:rPr>
      </w:pPr>
      <w:r>
        <w:rPr>
          <w:rFonts w:asciiTheme="majorHAnsi" w:hAnsiTheme="majorHAnsi"/>
        </w:rPr>
        <w:t>3.7</w:t>
      </w:r>
      <w:r w:rsidR="00FF42B0" w:rsidRPr="006B6284">
        <w:rPr>
          <w:rFonts w:asciiTheme="majorHAnsi" w:hAnsiTheme="majorHAnsi"/>
        </w:rPr>
        <w:tab/>
      </w:r>
      <w:r w:rsidR="009A40A3">
        <w:rPr>
          <w:rFonts w:asciiTheme="majorHAnsi" w:hAnsiTheme="majorHAnsi"/>
        </w:rPr>
        <w:t>MAS</w:t>
      </w:r>
      <w:r w:rsidR="00FF42B0" w:rsidRPr="006B6284">
        <w:rPr>
          <w:rFonts w:asciiTheme="majorHAnsi" w:hAnsiTheme="majorHAnsi"/>
        </w:rPr>
        <w:t xml:space="preserve"> shall store the customer data in a secure manner and provide the backup of customer data to </w:t>
      </w:r>
      <w:r w:rsidR="0076682A">
        <w:rPr>
          <w:rFonts w:asciiTheme="majorHAnsi" w:hAnsiTheme="majorHAnsi"/>
        </w:rPr>
        <w:t>TANDEM</w:t>
      </w:r>
      <w:r w:rsidR="00FE7AF5" w:rsidRPr="006B6284">
        <w:rPr>
          <w:rFonts w:asciiTheme="majorHAnsi" w:hAnsiTheme="majorHAnsi"/>
        </w:rPr>
        <w:t xml:space="preserve"> </w:t>
      </w:r>
      <w:r w:rsidR="00FF42B0" w:rsidRPr="006B6284">
        <w:rPr>
          <w:rFonts w:asciiTheme="majorHAnsi" w:hAnsiTheme="majorHAnsi"/>
        </w:rPr>
        <w:t>on monthly basis.</w:t>
      </w:r>
    </w:p>
    <w:p w:rsidR="00FF42B0" w:rsidRPr="006B6284" w:rsidRDefault="00FF42B0" w:rsidP="00412568">
      <w:pPr>
        <w:spacing w:after="0" w:line="240" w:lineRule="auto"/>
        <w:ind w:left="540" w:hanging="540"/>
        <w:jc w:val="both"/>
        <w:rPr>
          <w:rFonts w:asciiTheme="majorHAnsi" w:hAnsiTheme="majorHAnsi"/>
        </w:rPr>
      </w:pPr>
    </w:p>
    <w:p w:rsidR="00FF42B0" w:rsidRPr="006B6284" w:rsidRDefault="000456F5" w:rsidP="00412568">
      <w:pPr>
        <w:spacing w:after="0" w:line="240" w:lineRule="auto"/>
        <w:ind w:left="540" w:hanging="540"/>
        <w:jc w:val="both"/>
        <w:rPr>
          <w:rFonts w:asciiTheme="majorHAnsi" w:hAnsiTheme="majorHAnsi"/>
        </w:rPr>
      </w:pPr>
      <w:r>
        <w:rPr>
          <w:rFonts w:asciiTheme="majorHAnsi" w:hAnsiTheme="majorHAnsi"/>
        </w:rPr>
        <w:t>3.8</w:t>
      </w:r>
      <w:r w:rsidR="00FF42B0" w:rsidRPr="006B6284">
        <w:rPr>
          <w:rFonts w:asciiTheme="majorHAnsi" w:hAnsiTheme="majorHAnsi"/>
        </w:rPr>
        <w:tab/>
        <w:t xml:space="preserve">All inventions, designs, mask works, processes, methodologies, literary works and works of authorship, as those terms are understood under law, created, developed or prepared by </w:t>
      </w:r>
      <w:r w:rsidR="009A40A3">
        <w:rPr>
          <w:rFonts w:asciiTheme="majorHAnsi" w:hAnsiTheme="majorHAnsi"/>
        </w:rPr>
        <w:t>MAS</w:t>
      </w:r>
      <w:r w:rsidR="00110A7C" w:rsidRPr="006B6284">
        <w:rPr>
          <w:rFonts w:asciiTheme="majorHAnsi" w:hAnsiTheme="majorHAnsi"/>
        </w:rPr>
        <w:t xml:space="preserve"> </w:t>
      </w:r>
      <w:r w:rsidR="00B924AC" w:rsidRPr="006B6284">
        <w:rPr>
          <w:rFonts w:asciiTheme="majorHAnsi" w:hAnsiTheme="majorHAnsi"/>
        </w:rPr>
        <w:t xml:space="preserve">exclusively for </w:t>
      </w:r>
      <w:r w:rsidR="0076682A">
        <w:rPr>
          <w:rFonts w:asciiTheme="majorHAnsi" w:hAnsiTheme="majorHAnsi"/>
        </w:rPr>
        <w:t>TANDEM</w:t>
      </w:r>
      <w:r w:rsidR="00FE7AF5" w:rsidRPr="006B6284">
        <w:rPr>
          <w:rFonts w:asciiTheme="majorHAnsi" w:hAnsiTheme="majorHAnsi"/>
        </w:rPr>
        <w:t xml:space="preserve"> </w:t>
      </w:r>
      <w:r w:rsidR="00B924AC" w:rsidRPr="006B6284">
        <w:rPr>
          <w:rFonts w:asciiTheme="majorHAnsi" w:hAnsiTheme="majorHAnsi"/>
        </w:rPr>
        <w:t xml:space="preserve">and for exclusive service delivery to </w:t>
      </w:r>
      <w:r w:rsidR="0076682A">
        <w:rPr>
          <w:rFonts w:asciiTheme="majorHAnsi" w:hAnsiTheme="majorHAnsi"/>
        </w:rPr>
        <w:t>TANDEM</w:t>
      </w:r>
      <w:r w:rsidR="00110A7C" w:rsidRPr="006B6284">
        <w:rPr>
          <w:rFonts w:asciiTheme="majorHAnsi" w:hAnsiTheme="majorHAnsi"/>
        </w:rPr>
        <w:t xml:space="preserve"> </w:t>
      </w:r>
      <w:r w:rsidR="00FF42B0" w:rsidRPr="006B6284">
        <w:rPr>
          <w:rFonts w:asciiTheme="majorHAnsi" w:hAnsiTheme="majorHAnsi"/>
        </w:rPr>
        <w:t>under or in support of the performance of its obligations hereunder (the Work Product), shall be owned by</w:t>
      </w:r>
      <w:r w:rsidR="0043138C" w:rsidRPr="006B6284">
        <w:rPr>
          <w:rFonts w:asciiTheme="majorHAnsi" w:hAnsiTheme="majorHAnsi"/>
        </w:rPr>
        <w:t xml:space="preserve"> </w:t>
      </w:r>
      <w:r w:rsidR="0076682A">
        <w:rPr>
          <w:rFonts w:asciiTheme="majorHAnsi" w:hAnsiTheme="majorHAnsi"/>
        </w:rPr>
        <w:t>TANDEM</w:t>
      </w:r>
      <w:r w:rsidR="00FE7AF5" w:rsidRPr="006B6284">
        <w:rPr>
          <w:rFonts w:asciiTheme="majorHAnsi" w:hAnsiTheme="majorHAnsi"/>
        </w:rPr>
        <w:t>.</w:t>
      </w:r>
      <w:r w:rsidR="0043138C" w:rsidRPr="006B6284">
        <w:rPr>
          <w:rFonts w:asciiTheme="majorHAnsi" w:hAnsiTheme="majorHAnsi"/>
        </w:rPr>
        <w:t xml:space="preserve"> </w:t>
      </w:r>
      <w:r w:rsidR="009A40A3">
        <w:rPr>
          <w:rFonts w:asciiTheme="majorHAnsi" w:hAnsiTheme="majorHAnsi"/>
        </w:rPr>
        <w:t>MAS</w:t>
      </w:r>
      <w:r w:rsidR="00FF42B0" w:rsidRPr="006B6284">
        <w:rPr>
          <w:rFonts w:asciiTheme="majorHAnsi" w:hAnsiTheme="majorHAnsi"/>
        </w:rPr>
        <w:t xml:space="preserve"> shall not have any rights, title and interest, including, ownership of copyright, in and to the Work Product and all copies of the Work Product.</w:t>
      </w:r>
      <w:r w:rsidR="00110A7C" w:rsidRPr="006B6284">
        <w:rPr>
          <w:rFonts w:asciiTheme="majorHAnsi" w:hAnsiTheme="majorHAnsi"/>
        </w:rPr>
        <w:t xml:space="preserve"> </w:t>
      </w:r>
      <w:r w:rsidR="009A40A3">
        <w:rPr>
          <w:rFonts w:asciiTheme="majorHAnsi" w:hAnsiTheme="majorHAnsi"/>
        </w:rPr>
        <w:t>MAS</w:t>
      </w:r>
      <w:r w:rsidR="00FF42B0" w:rsidRPr="006B6284">
        <w:rPr>
          <w:rFonts w:asciiTheme="majorHAnsi" w:hAnsiTheme="majorHAnsi"/>
        </w:rPr>
        <w:t xml:space="preserve"> agree</w:t>
      </w:r>
      <w:r w:rsidR="00A90BDF" w:rsidRPr="006B6284">
        <w:rPr>
          <w:rFonts w:asciiTheme="majorHAnsi" w:hAnsiTheme="majorHAnsi"/>
        </w:rPr>
        <w:t>s</w:t>
      </w:r>
      <w:r w:rsidR="00FF42B0" w:rsidRPr="006B6284">
        <w:rPr>
          <w:rFonts w:asciiTheme="majorHAnsi" w:hAnsiTheme="majorHAnsi"/>
        </w:rPr>
        <w:t xml:space="preserve"> to execute all documents necessary to confirm or perfect the ownership of copyright</w:t>
      </w:r>
      <w:r w:rsidR="00110A7C" w:rsidRPr="006B6284">
        <w:rPr>
          <w:rFonts w:asciiTheme="majorHAnsi" w:hAnsiTheme="majorHAnsi"/>
        </w:rPr>
        <w:t xml:space="preserve">/ </w:t>
      </w:r>
      <w:r w:rsidR="00FF42B0" w:rsidRPr="006B6284">
        <w:rPr>
          <w:rFonts w:asciiTheme="majorHAnsi" w:hAnsiTheme="majorHAnsi"/>
        </w:rPr>
        <w:t xml:space="preserve">any other proprietary rights of </w:t>
      </w:r>
      <w:r w:rsidR="0076682A">
        <w:rPr>
          <w:rFonts w:asciiTheme="majorHAnsi" w:hAnsiTheme="majorHAnsi"/>
        </w:rPr>
        <w:t>TANDEM</w:t>
      </w:r>
      <w:r w:rsidR="0043138C" w:rsidRPr="006B6284">
        <w:rPr>
          <w:rFonts w:asciiTheme="majorHAnsi" w:hAnsiTheme="majorHAnsi"/>
        </w:rPr>
        <w:t xml:space="preserve"> </w:t>
      </w:r>
      <w:r w:rsidR="00FF42B0" w:rsidRPr="006B6284">
        <w:rPr>
          <w:rFonts w:asciiTheme="majorHAnsi" w:hAnsiTheme="majorHAnsi"/>
        </w:rPr>
        <w:t>in such Works and or deliverables without any extra demur or delay.</w:t>
      </w:r>
    </w:p>
    <w:p w:rsidR="004D7A51" w:rsidRPr="006B6284" w:rsidRDefault="004D7A51" w:rsidP="00412568">
      <w:pPr>
        <w:spacing w:after="0" w:line="240" w:lineRule="auto"/>
        <w:ind w:left="540" w:hanging="540"/>
        <w:jc w:val="both"/>
        <w:rPr>
          <w:rFonts w:asciiTheme="majorHAnsi" w:hAnsiTheme="majorHAnsi"/>
        </w:rPr>
      </w:pPr>
    </w:p>
    <w:p w:rsidR="00FF42B0" w:rsidRDefault="000456F5" w:rsidP="00412568">
      <w:pPr>
        <w:spacing w:after="0" w:line="240" w:lineRule="auto"/>
        <w:ind w:left="540" w:hanging="540"/>
        <w:jc w:val="both"/>
        <w:rPr>
          <w:rFonts w:asciiTheme="majorHAnsi" w:hAnsiTheme="majorHAnsi"/>
        </w:rPr>
      </w:pPr>
      <w:r>
        <w:rPr>
          <w:rFonts w:asciiTheme="majorHAnsi" w:hAnsiTheme="majorHAnsi"/>
        </w:rPr>
        <w:t>3.9</w:t>
      </w:r>
      <w:r w:rsidR="004D7A51" w:rsidRPr="006B6284">
        <w:rPr>
          <w:rFonts w:asciiTheme="majorHAnsi" w:hAnsiTheme="majorHAnsi"/>
        </w:rPr>
        <w:tab/>
        <w:t>All reports</w:t>
      </w:r>
      <w:r w:rsidR="00110A7C" w:rsidRPr="006B6284">
        <w:rPr>
          <w:rFonts w:asciiTheme="majorHAnsi" w:hAnsiTheme="majorHAnsi"/>
        </w:rPr>
        <w:t xml:space="preserve">/ </w:t>
      </w:r>
      <w:r w:rsidR="004D7A51" w:rsidRPr="006B6284">
        <w:rPr>
          <w:rFonts w:asciiTheme="majorHAnsi" w:hAnsiTheme="majorHAnsi"/>
        </w:rPr>
        <w:t>reviews</w:t>
      </w:r>
      <w:r w:rsidR="00110A7C" w:rsidRPr="006B6284">
        <w:rPr>
          <w:rFonts w:asciiTheme="majorHAnsi" w:hAnsiTheme="majorHAnsi"/>
        </w:rPr>
        <w:t xml:space="preserve">/ </w:t>
      </w:r>
      <w:r w:rsidR="004D7A51" w:rsidRPr="006B6284">
        <w:rPr>
          <w:rFonts w:asciiTheme="majorHAnsi" w:hAnsiTheme="majorHAnsi"/>
        </w:rPr>
        <w:t xml:space="preserve">feedback </w:t>
      </w:r>
      <w:r w:rsidR="00416C72" w:rsidRPr="006B6284">
        <w:rPr>
          <w:rFonts w:asciiTheme="majorHAnsi" w:hAnsiTheme="majorHAnsi"/>
        </w:rPr>
        <w:t>prepared</w:t>
      </w:r>
      <w:r w:rsidR="004D7A51" w:rsidRPr="006B6284">
        <w:rPr>
          <w:rFonts w:asciiTheme="majorHAnsi" w:hAnsiTheme="majorHAnsi"/>
        </w:rPr>
        <w:t xml:space="preserve"> by </w:t>
      </w:r>
      <w:r w:rsidR="009A40A3">
        <w:rPr>
          <w:rFonts w:asciiTheme="majorHAnsi" w:hAnsiTheme="majorHAnsi"/>
        </w:rPr>
        <w:t>MAS</w:t>
      </w:r>
      <w:r w:rsidR="0043138C" w:rsidRPr="006B6284">
        <w:rPr>
          <w:rFonts w:asciiTheme="majorHAnsi" w:hAnsiTheme="majorHAnsi"/>
        </w:rPr>
        <w:t xml:space="preserve"> </w:t>
      </w:r>
      <w:r w:rsidR="00416C72" w:rsidRPr="006B6284">
        <w:rPr>
          <w:rFonts w:asciiTheme="majorHAnsi" w:hAnsiTheme="majorHAnsi"/>
        </w:rPr>
        <w:t>for</w:t>
      </w:r>
      <w:r w:rsidR="0043138C" w:rsidRPr="006B6284">
        <w:rPr>
          <w:rFonts w:asciiTheme="majorHAnsi" w:hAnsiTheme="majorHAnsi"/>
        </w:rPr>
        <w:t xml:space="preserve"> </w:t>
      </w:r>
      <w:r w:rsidR="0076682A">
        <w:rPr>
          <w:rFonts w:asciiTheme="majorHAnsi" w:hAnsiTheme="majorHAnsi"/>
        </w:rPr>
        <w:t>TANDEM</w:t>
      </w:r>
      <w:r w:rsidR="004D7A51" w:rsidRPr="006B6284">
        <w:rPr>
          <w:rFonts w:asciiTheme="majorHAnsi" w:hAnsiTheme="majorHAnsi"/>
        </w:rPr>
        <w:t xml:space="preserve"> in pursuance </w:t>
      </w:r>
      <w:r w:rsidR="00306BB0" w:rsidRPr="006B6284">
        <w:rPr>
          <w:rFonts w:asciiTheme="majorHAnsi" w:hAnsiTheme="majorHAnsi"/>
        </w:rPr>
        <w:t xml:space="preserve">to any of its </w:t>
      </w:r>
      <w:r w:rsidR="004D7A51" w:rsidRPr="006B6284">
        <w:rPr>
          <w:rFonts w:asciiTheme="majorHAnsi" w:hAnsiTheme="majorHAnsi"/>
        </w:rPr>
        <w:t>obligations and</w:t>
      </w:r>
      <w:r w:rsidR="00110A7C" w:rsidRPr="006B6284">
        <w:rPr>
          <w:rFonts w:asciiTheme="majorHAnsi" w:hAnsiTheme="majorHAnsi"/>
        </w:rPr>
        <w:t xml:space="preserve">/ </w:t>
      </w:r>
      <w:r w:rsidR="00416C72" w:rsidRPr="006B6284">
        <w:rPr>
          <w:rFonts w:asciiTheme="majorHAnsi" w:hAnsiTheme="majorHAnsi"/>
        </w:rPr>
        <w:t>or</w:t>
      </w:r>
      <w:r w:rsidR="004D7A51" w:rsidRPr="006B6284">
        <w:rPr>
          <w:rFonts w:asciiTheme="majorHAnsi" w:hAnsiTheme="majorHAnsi"/>
        </w:rPr>
        <w:t xml:space="preserve"> services to be provided by </w:t>
      </w:r>
      <w:r w:rsidR="009A40A3">
        <w:rPr>
          <w:rFonts w:asciiTheme="majorHAnsi" w:hAnsiTheme="majorHAnsi"/>
        </w:rPr>
        <w:t>MAS</w:t>
      </w:r>
      <w:r w:rsidR="004D7A51" w:rsidRPr="006B6284">
        <w:rPr>
          <w:rFonts w:asciiTheme="majorHAnsi" w:hAnsiTheme="majorHAnsi"/>
        </w:rPr>
        <w:t xml:space="preserve"> shall not in any manner </w:t>
      </w:r>
      <w:r w:rsidR="00416C72" w:rsidRPr="006B6284">
        <w:rPr>
          <w:rFonts w:asciiTheme="majorHAnsi" w:hAnsiTheme="majorHAnsi"/>
        </w:rPr>
        <w:t xml:space="preserve">be </w:t>
      </w:r>
      <w:r w:rsidR="004D7A51" w:rsidRPr="006B6284">
        <w:rPr>
          <w:rFonts w:asciiTheme="majorHAnsi" w:hAnsiTheme="majorHAnsi"/>
        </w:rPr>
        <w:t>construe</w:t>
      </w:r>
      <w:r w:rsidR="00416C72" w:rsidRPr="006B6284">
        <w:rPr>
          <w:rFonts w:asciiTheme="majorHAnsi" w:hAnsiTheme="majorHAnsi"/>
        </w:rPr>
        <w:t>d</w:t>
      </w:r>
      <w:r w:rsidR="004D7A51" w:rsidRPr="006B6284">
        <w:rPr>
          <w:rFonts w:asciiTheme="majorHAnsi" w:hAnsiTheme="majorHAnsi"/>
        </w:rPr>
        <w:t xml:space="preserve"> to be an expression of conclusive findings</w:t>
      </w:r>
      <w:r w:rsidR="00416C72" w:rsidRPr="006B6284">
        <w:rPr>
          <w:rFonts w:asciiTheme="majorHAnsi" w:hAnsiTheme="majorHAnsi"/>
        </w:rPr>
        <w:t xml:space="preserve"> or assessment of market risks</w:t>
      </w:r>
      <w:r w:rsidR="004D7A51" w:rsidRPr="006B6284">
        <w:rPr>
          <w:rFonts w:asciiTheme="majorHAnsi" w:hAnsiTheme="majorHAnsi"/>
        </w:rPr>
        <w:t xml:space="preserve">. </w:t>
      </w:r>
      <w:r w:rsidR="00306BB0" w:rsidRPr="006B6284">
        <w:rPr>
          <w:rFonts w:asciiTheme="majorHAnsi" w:hAnsiTheme="majorHAnsi"/>
        </w:rPr>
        <w:t>The same is only for purposes of information</w:t>
      </w:r>
      <w:r w:rsidR="00FE7AF5" w:rsidRPr="006B6284">
        <w:rPr>
          <w:rFonts w:asciiTheme="majorHAnsi" w:hAnsiTheme="majorHAnsi"/>
        </w:rPr>
        <w:t>.</w:t>
      </w:r>
    </w:p>
    <w:p w:rsidR="00AD7194" w:rsidRPr="006B6284" w:rsidRDefault="00AD7194" w:rsidP="00412568">
      <w:pPr>
        <w:spacing w:after="0" w:line="240" w:lineRule="auto"/>
        <w:ind w:left="540" w:hanging="540"/>
        <w:jc w:val="both"/>
        <w:rPr>
          <w:rFonts w:asciiTheme="majorHAnsi" w:hAnsiTheme="majorHAnsi"/>
        </w:rPr>
      </w:pPr>
    </w:p>
    <w:p w:rsidR="00FF42B0" w:rsidRPr="006B6284" w:rsidRDefault="00FF42B0" w:rsidP="000874F0">
      <w:pPr>
        <w:spacing w:after="0" w:line="240" w:lineRule="auto"/>
        <w:ind w:left="720" w:hanging="720"/>
        <w:rPr>
          <w:rFonts w:asciiTheme="majorHAnsi" w:hAnsiTheme="majorHAnsi"/>
        </w:rPr>
      </w:pPr>
      <w:r w:rsidRPr="006B6284">
        <w:rPr>
          <w:rFonts w:asciiTheme="majorHAnsi" w:hAnsiTheme="majorHAnsi"/>
          <w:b/>
        </w:rPr>
        <w:t>Article 4</w:t>
      </w:r>
      <w:r w:rsidR="000874F0" w:rsidRPr="006B6284">
        <w:rPr>
          <w:rFonts w:asciiTheme="majorHAnsi" w:hAnsiTheme="majorHAnsi"/>
        </w:rPr>
        <w:t xml:space="preserve"> – </w:t>
      </w:r>
      <w:r w:rsidR="000874F0" w:rsidRPr="006B6284">
        <w:rPr>
          <w:rFonts w:asciiTheme="majorHAnsi" w:hAnsiTheme="majorHAnsi"/>
          <w:b/>
        </w:rPr>
        <w:t xml:space="preserve">Independent </w:t>
      </w:r>
      <w:r w:rsidR="001E39EB" w:rsidRPr="006B6284">
        <w:rPr>
          <w:rFonts w:asciiTheme="majorHAnsi" w:hAnsiTheme="majorHAnsi"/>
          <w:b/>
        </w:rPr>
        <w:t xml:space="preserve">Contractor and Employees of </w:t>
      </w:r>
      <w:r w:rsidR="009A40A3">
        <w:rPr>
          <w:rFonts w:asciiTheme="majorHAnsi" w:hAnsiTheme="majorHAnsi"/>
          <w:b/>
        </w:rPr>
        <w:t>MAS</w:t>
      </w:r>
    </w:p>
    <w:p w:rsidR="001E39EB" w:rsidRPr="006B6284" w:rsidRDefault="001E39EB" w:rsidP="007966DA">
      <w:pPr>
        <w:spacing w:after="0" w:line="240" w:lineRule="auto"/>
        <w:ind w:left="720" w:hanging="720"/>
        <w:jc w:val="both"/>
        <w:rPr>
          <w:rFonts w:asciiTheme="majorHAnsi" w:hAnsiTheme="majorHAnsi"/>
        </w:rPr>
      </w:pPr>
    </w:p>
    <w:p w:rsidR="001E39EB" w:rsidRPr="006B6284" w:rsidRDefault="001E39EB" w:rsidP="000874F0">
      <w:pPr>
        <w:spacing w:after="0" w:line="240" w:lineRule="auto"/>
        <w:ind w:left="540" w:hanging="540"/>
        <w:jc w:val="both"/>
        <w:rPr>
          <w:rFonts w:asciiTheme="majorHAnsi" w:hAnsiTheme="majorHAnsi"/>
        </w:rPr>
      </w:pPr>
      <w:r w:rsidRPr="006B6284">
        <w:rPr>
          <w:rFonts w:asciiTheme="majorHAnsi" w:hAnsiTheme="majorHAnsi"/>
        </w:rPr>
        <w:t>4.1</w:t>
      </w:r>
      <w:r w:rsidRPr="006B6284">
        <w:rPr>
          <w:rFonts w:asciiTheme="majorHAnsi" w:hAnsiTheme="majorHAnsi"/>
        </w:rPr>
        <w:tab/>
        <w:t xml:space="preserve">Nothing herein shall be deemed to create any partnership, joint venture between </w:t>
      </w:r>
      <w:r w:rsidR="0076682A">
        <w:rPr>
          <w:rFonts w:asciiTheme="majorHAnsi" w:hAnsiTheme="majorHAnsi"/>
        </w:rPr>
        <w:t>TANDEM</w:t>
      </w:r>
      <w:r w:rsidRPr="006B6284">
        <w:rPr>
          <w:rFonts w:asciiTheme="majorHAnsi" w:hAnsiTheme="majorHAnsi"/>
        </w:rPr>
        <w:t xml:space="preserve"> and </w:t>
      </w:r>
      <w:r w:rsidR="009A40A3">
        <w:rPr>
          <w:rFonts w:asciiTheme="majorHAnsi" w:hAnsiTheme="majorHAnsi"/>
        </w:rPr>
        <w:t>MAS</w:t>
      </w:r>
      <w:r w:rsidRPr="006B6284">
        <w:rPr>
          <w:rFonts w:asciiTheme="majorHAnsi" w:hAnsiTheme="majorHAnsi"/>
        </w:rPr>
        <w:t xml:space="preserve"> or their representatives and employees and nothing herein shall be deemed to confer on any party any authority to incur any obligation or liability or behalf of the other party. </w:t>
      </w:r>
      <w:r w:rsidR="009A40A3">
        <w:rPr>
          <w:rFonts w:asciiTheme="majorHAnsi" w:hAnsiTheme="majorHAnsi"/>
        </w:rPr>
        <w:t>MAS</w:t>
      </w:r>
      <w:r w:rsidRPr="006B6284">
        <w:rPr>
          <w:rFonts w:asciiTheme="majorHAnsi" w:hAnsiTheme="majorHAnsi"/>
        </w:rPr>
        <w:t xml:space="preserve"> is an independent contractor and not an employee or authorized representative of </w:t>
      </w:r>
      <w:r w:rsidR="0076682A">
        <w:rPr>
          <w:rFonts w:asciiTheme="majorHAnsi" w:hAnsiTheme="majorHAnsi"/>
        </w:rPr>
        <w:t>TANDEM</w:t>
      </w:r>
      <w:r w:rsidRPr="006B6284">
        <w:rPr>
          <w:rFonts w:asciiTheme="majorHAnsi" w:hAnsiTheme="majorHAnsi"/>
        </w:rPr>
        <w:t xml:space="preserve">. </w:t>
      </w:r>
      <w:r w:rsidR="009A40A3">
        <w:rPr>
          <w:rFonts w:asciiTheme="majorHAnsi" w:hAnsiTheme="majorHAnsi"/>
        </w:rPr>
        <w:t>MAS</w:t>
      </w:r>
      <w:r w:rsidRPr="006B6284">
        <w:rPr>
          <w:rFonts w:asciiTheme="majorHAnsi" w:hAnsiTheme="majorHAnsi"/>
        </w:rPr>
        <w:t xml:space="preserve"> undertakes that it shall not represent itself as an associate or agent of</w:t>
      </w:r>
      <w:r w:rsidR="0043138C" w:rsidRPr="006B6284">
        <w:rPr>
          <w:rFonts w:asciiTheme="majorHAnsi" w:hAnsiTheme="majorHAnsi"/>
        </w:rPr>
        <w:t xml:space="preserve"> </w:t>
      </w:r>
      <w:r w:rsidR="0076682A">
        <w:rPr>
          <w:rFonts w:asciiTheme="majorHAnsi" w:hAnsiTheme="majorHAnsi"/>
        </w:rPr>
        <w:t>TANDEM</w:t>
      </w:r>
      <w:r w:rsidRPr="006B6284">
        <w:rPr>
          <w:rFonts w:asciiTheme="majorHAnsi" w:hAnsiTheme="majorHAnsi"/>
        </w:rPr>
        <w:t xml:space="preserve"> to any person, in any manner and shall not undertake any obligation or liability in the name of or on behalf of </w:t>
      </w:r>
      <w:r w:rsidR="0076682A">
        <w:rPr>
          <w:rFonts w:asciiTheme="majorHAnsi" w:hAnsiTheme="majorHAnsi"/>
        </w:rPr>
        <w:t>TANDEM</w:t>
      </w:r>
      <w:r w:rsidRPr="006B6284">
        <w:rPr>
          <w:rFonts w:asciiTheme="majorHAnsi" w:hAnsiTheme="majorHAnsi"/>
        </w:rPr>
        <w:t>.</w:t>
      </w:r>
    </w:p>
    <w:p w:rsidR="001E39EB" w:rsidRPr="006B6284" w:rsidRDefault="001E39EB" w:rsidP="000874F0">
      <w:pPr>
        <w:spacing w:after="0" w:line="240" w:lineRule="auto"/>
        <w:ind w:left="540" w:hanging="540"/>
        <w:jc w:val="both"/>
        <w:rPr>
          <w:rFonts w:asciiTheme="majorHAnsi" w:hAnsiTheme="majorHAnsi"/>
        </w:rPr>
      </w:pPr>
    </w:p>
    <w:p w:rsidR="001E39EB" w:rsidRPr="006B6284" w:rsidRDefault="001E39EB" w:rsidP="000874F0">
      <w:pPr>
        <w:spacing w:after="0" w:line="240" w:lineRule="auto"/>
        <w:ind w:left="540" w:hanging="540"/>
        <w:jc w:val="both"/>
        <w:rPr>
          <w:rFonts w:asciiTheme="majorHAnsi" w:hAnsiTheme="majorHAnsi"/>
        </w:rPr>
      </w:pPr>
      <w:r w:rsidRPr="006B6284">
        <w:rPr>
          <w:rFonts w:asciiTheme="majorHAnsi" w:hAnsiTheme="majorHAnsi"/>
        </w:rPr>
        <w:t>4.2</w:t>
      </w:r>
      <w:r w:rsidRPr="006B6284">
        <w:rPr>
          <w:rFonts w:asciiTheme="majorHAnsi" w:hAnsiTheme="majorHAnsi"/>
        </w:rPr>
        <w:tab/>
        <w:t xml:space="preserve">Nothing in this agreement shall by implication or expression be taken to mean or imply that any of the persons employed, engaged by </w:t>
      </w:r>
      <w:r w:rsidR="009A40A3">
        <w:rPr>
          <w:rFonts w:asciiTheme="majorHAnsi" w:hAnsiTheme="majorHAnsi"/>
        </w:rPr>
        <w:t>MAS</w:t>
      </w:r>
      <w:r w:rsidRPr="006B6284">
        <w:rPr>
          <w:rFonts w:asciiTheme="majorHAnsi" w:hAnsiTheme="majorHAnsi"/>
        </w:rPr>
        <w:t xml:space="preserve"> for rendering the services, are the employees </w:t>
      </w:r>
      <w:r w:rsidR="00FE7AF5" w:rsidRPr="006B6284">
        <w:rPr>
          <w:rFonts w:asciiTheme="majorHAnsi" w:hAnsiTheme="majorHAnsi"/>
        </w:rPr>
        <w:t xml:space="preserve">of </w:t>
      </w:r>
      <w:r w:rsidR="0076682A">
        <w:rPr>
          <w:rFonts w:asciiTheme="majorHAnsi" w:hAnsiTheme="majorHAnsi"/>
        </w:rPr>
        <w:t>TANDEM</w:t>
      </w:r>
      <w:r w:rsidR="0043138C" w:rsidRPr="006B6284">
        <w:rPr>
          <w:rFonts w:asciiTheme="majorHAnsi" w:hAnsiTheme="majorHAnsi"/>
        </w:rPr>
        <w:t xml:space="preserve"> </w:t>
      </w:r>
      <w:r w:rsidRPr="006B6284">
        <w:rPr>
          <w:rFonts w:asciiTheme="majorHAnsi" w:hAnsiTheme="majorHAnsi"/>
        </w:rPr>
        <w:t xml:space="preserve">or engaged by </w:t>
      </w:r>
      <w:r w:rsidR="0076682A">
        <w:rPr>
          <w:rFonts w:asciiTheme="majorHAnsi" w:hAnsiTheme="majorHAnsi"/>
        </w:rPr>
        <w:t>TANDEM</w:t>
      </w:r>
      <w:r w:rsidRPr="006B6284">
        <w:rPr>
          <w:rFonts w:asciiTheme="majorHAnsi" w:hAnsiTheme="majorHAnsi"/>
        </w:rPr>
        <w:t>.</w:t>
      </w:r>
    </w:p>
    <w:p w:rsidR="001E39EB" w:rsidRPr="006B6284" w:rsidRDefault="001E39EB" w:rsidP="000874F0">
      <w:pPr>
        <w:spacing w:after="0" w:line="240" w:lineRule="auto"/>
        <w:ind w:left="540" w:hanging="540"/>
        <w:jc w:val="both"/>
        <w:rPr>
          <w:rFonts w:asciiTheme="majorHAnsi" w:hAnsiTheme="majorHAnsi"/>
        </w:rPr>
      </w:pPr>
    </w:p>
    <w:p w:rsidR="001E39EB" w:rsidRPr="006B6284" w:rsidRDefault="001E39EB" w:rsidP="000874F0">
      <w:pPr>
        <w:spacing w:after="0" w:line="240" w:lineRule="auto"/>
        <w:ind w:left="540" w:hanging="540"/>
        <w:jc w:val="both"/>
        <w:rPr>
          <w:rFonts w:asciiTheme="majorHAnsi" w:hAnsiTheme="majorHAnsi"/>
        </w:rPr>
      </w:pPr>
      <w:r w:rsidRPr="006B6284">
        <w:rPr>
          <w:rFonts w:asciiTheme="majorHAnsi" w:hAnsiTheme="majorHAnsi"/>
        </w:rPr>
        <w:t>4.3</w:t>
      </w:r>
      <w:r w:rsidR="00145885" w:rsidRPr="006B6284">
        <w:rPr>
          <w:rFonts w:asciiTheme="majorHAnsi" w:hAnsiTheme="majorHAnsi"/>
        </w:rPr>
        <w:tab/>
        <w:t xml:space="preserve">All employees, workers, consultants and the like engaged by </w:t>
      </w:r>
      <w:r w:rsidR="009A40A3">
        <w:rPr>
          <w:rFonts w:asciiTheme="majorHAnsi" w:hAnsiTheme="majorHAnsi"/>
        </w:rPr>
        <w:t>MAS</w:t>
      </w:r>
      <w:r w:rsidR="00145885" w:rsidRPr="006B6284">
        <w:rPr>
          <w:rFonts w:asciiTheme="majorHAnsi" w:hAnsiTheme="majorHAnsi"/>
        </w:rPr>
        <w:t xml:space="preserve"> to render the services to </w:t>
      </w:r>
      <w:r w:rsidR="0076682A">
        <w:rPr>
          <w:rFonts w:asciiTheme="majorHAnsi" w:hAnsiTheme="majorHAnsi"/>
        </w:rPr>
        <w:t>TANDEM</w:t>
      </w:r>
      <w:r w:rsidR="00FE7AF5" w:rsidRPr="006B6284">
        <w:rPr>
          <w:rFonts w:asciiTheme="majorHAnsi" w:hAnsiTheme="majorHAnsi"/>
        </w:rPr>
        <w:t xml:space="preserve"> </w:t>
      </w:r>
      <w:r w:rsidR="00145885" w:rsidRPr="006B6284">
        <w:rPr>
          <w:rFonts w:asciiTheme="majorHAnsi" w:hAnsiTheme="majorHAnsi"/>
        </w:rPr>
        <w:t xml:space="preserve">shall be in the sole employment of </w:t>
      </w:r>
      <w:r w:rsidR="009A40A3">
        <w:rPr>
          <w:rFonts w:asciiTheme="majorHAnsi" w:hAnsiTheme="majorHAnsi"/>
        </w:rPr>
        <w:t>MAS</w:t>
      </w:r>
      <w:r w:rsidR="00145885" w:rsidRPr="006B6284">
        <w:rPr>
          <w:rFonts w:asciiTheme="majorHAnsi" w:hAnsiTheme="majorHAnsi"/>
        </w:rPr>
        <w:t xml:space="preserve"> and </w:t>
      </w:r>
      <w:r w:rsidR="009A40A3">
        <w:rPr>
          <w:rFonts w:asciiTheme="majorHAnsi" w:hAnsiTheme="majorHAnsi"/>
        </w:rPr>
        <w:t>MAS</w:t>
      </w:r>
      <w:r w:rsidR="00145885" w:rsidRPr="006B6284">
        <w:rPr>
          <w:rFonts w:asciiTheme="majorHAnsi" w:hAnsiTheme="majorHAnsi"/>
        </w:rPr>
        <w:t xml:space="preserve"> shall be solely responsible for their salaries, wages, remunerations and</w:t>
      </w:r>
      <w:r w:rsidR="00110A7C" w:rsidRPr="006B6284">
        <w:rPr>
          <w:rFonts w:asciiTheme="majorHAnsi" w:hAnsiTheme="majorHAnsi"/>
        </w:rPr>
        <w:t xml:space="preserve">/ </w:t>
      </w:r>
      <w:r w:rsidR="00145885" w:rsidRPr="006B6284">
        <w:rPr>
          <w:rFonts w:asciiTheme="majorHAnsi" w:hAnsiTheme="majorHAnsi"/>
        </w:rPr>
        <w:t>or, any other statutory or other payments and the like.</w:t>
      </w:r>
      <w:r w:rsidR="00110A7C" w:rsidRPr="006B6284">
        <w:rPr>
          <w:rFonts w:asciiTheme="majorHAnsi" w:hAnsiTheme="majorHAnsi"/>
        </w:rPr>
        <w:t xml:space="preserve"> </w:t>
      </w:r>
      <w:r w:rsidR="00145885" w:rsidRPr="006B6284">
        <w:rPr>
          <w:rFonts w:asciiTheme="majorHAnsi" w:hAnsiTheme="majorHAnsi"/>
        </w:rPr>
        <w:t xml:space="preserve">Under no circumstances shall </w:t>
      </w:r>
      <w:r w:rsidR="0076682A">
        <w:rPr>
          <w:rFonts w:asciiTheme="majorHAnsi" w:hAnsiTheme="majorHAnsi"/>
        </w:rPr>
        <w:t>TANDEM</w:t>
      </w:r>
      <w:r w:rsidR="00145885" w:rsidRPr="006B6284">
        <w:rPr>
          <w:rFonts w:asciiTheme="majorHAnsi" w:hAnsiTheme="majorHAnsi"/>
        </w:rPr>
        <w:t xml:space="preserve"> be liable for any payment or claim or compensation (including but not limited to compensation on account of injury, death, termination) of any nature to such employees, workers, and consultants at any point of time during the currency of this agreement or even after its termination.</w:t>
      </w:r>
    </w:p>
    <w:p w:rsidR="00145885" w:rsidRPr="006B6284" w:rsidRDefault="00145885" w:rsidP="000874F0">
      <w:pPr>
        <w:spacing w:after="0" w:line="240" w:lineRule="auto"/>
        <w:ind w:left="540" w:hanging="540"/>
        <w:jc w:val="both"/>
        <w:rPr>
          <w:rFonts w:asciiTheme="majorHAnsi" w:hAnsiTheme="majorHAnsi"/>
        </w:rPr>
      </w:pPr>
    </w:p>
    <w:p w:rsidR="00145885" w:rsidRPr="006B6284" w:rsidRDefault="00145885" w:rsidP="000874F0">
      <w:pPr>
        <w:spacing w:after="0" w:line="240" w:lineRule="auto"/>
        <w:ind w:left="540" w:hanging="540"/>
        <w:jc w:val="both"/>
        <w:rPr>
          <w:rFonts w:asciiTheme="majorHAnsi" w:hAnsiTheme="majorHAnsi"/>
        </w:rPr>
      </w:pPr>
      <w:r w:rsidRPr="006B6284">
        <w:rPr>
          <w:rFonts w:asciiTheme="majorHAnsi" w:hAnsiTheme="majorHAnsi"/>
        </w:rPr>
        <w:t>4.4</w:t>
      </w:r>
      <w:r w:rsidRPr="006B6284">
        <w:rPr>
          <w:rFonts w:asciiTheme="majorHAnsi" w:hAnsiTheme="majorHAnsi"/>
        </w:rPr>
        <w:tab/>
      </w:r>
      <w:r w:rsidR="009A40A3">
        <w:rPr>
          <w:rFonts w:asciiTheme="majorHAnsi" w:hAnsiTheme="majorHAnsi"/>
        </w:rPr>
        <w:t>MAS</w:t>
      </w:r>
      <w:r w:rsidRPr="006B6284">
        <w:rPr>
          <w:rFonts w:asciiTheme="majorHAnsi" w:hAnsiTheme="majorHAnsi"/>
        </w:rPr>
        <w:t xml:space="preserve"> undertakes that it shall fulfill and comply with all the requirements of statutory provision including Minimum Wages Act, Payment of Wages Act, Contract </w:t>
      </w:r>
      <w:r w:rsidR="006843E4" w:rsidRPr="006B6284">
        <w:rPr>
          <w:rFonts w:asciiTheme="majorHAnsi" w:hAnsiTheme="majorHAnsi"/>
        </w:rPr>
        <w:t>Labor</w:t>
      </w:r>
      <w:r w:rsidRPr="006B6284">
        <w:rPr>
          <w:rFonts w:asciiTheme="majorHAnsi" w:hAnsiTheme="majorHAnsi"/>
        </w:rPr>
        <w:t xml:space="preserve"> (Regulation &amp; Abolition) Act</w:t>
      </w:r>
      <w:r w:rsidR="00E84F09">
        <w:rPr>
          <w:rFonts w:asciiTheme="majorHAnsi" w:hAnsiTheme="majorHAnsi"/>
        </w:rPr>
        <w:t xml:space="preserve">, </w:t>
      </w:r>
      <w:r w:rsidR="00E84F09" w:rsidRPr="00E84F09">
        <w:rPr>
          <w:rFonts w:asciiTheme="majorHAnsi" w:hAnsiTheme="majorHAnsi"/>
        </w:rPr>
        <w:t xml:space="preserve">The Employees’ Provident Funds </w:t>
      </w:r>
      <w:r w:rsidR="00E84F09">
        <w:rPr>
          <w:rFonts w:asciiTheme="majorHAnsi" w:hAnsiTheme="majorHAnsi"/>
        </w:rPr>
        <w:t>a</w:t>
      </w:r>
      <w:r w:rsidR="00E84F09" w:rsidRPr="00E84F09">
        <w:rPr>
          <w:rFonts w:asciiTheme="majorHAnsi" w:hAnsiTheme="majorHAnsi"/>
        </w:rPr>
        <w:t>nd Miscellaneous Provisions Act, 1952, Employees' State Insurance Act, 1948</w:t>
      </w:r>
      <w:r w:rsidRPr="006B6284">
        <w:rPr>
          <w:rFonts w:asciiTheme="majorHAnsi" w:hAnsiTheme="majorHAnsi"/>
        </w:rPr>
        <w:t xml:space="preserve"> and other laws and contractual obligations applicable to it in respect of the employees, workers, consultants and the like engaged by </w:t>
      </w:r>
      <w:r w:rsidR="009A40A3">
        <w:rPr>
          <w:rFonts w:asciiTheme="majorHAnsi" w:hAnsiTheme="majorHAnsi"/>
        </w:rPr>
        <w:t>MAS</w:t>
      </w:r>
      <w:r w:rsidRPr="006B6284">
        <w:rPr>
          <w:rFonts w:asciiTheme="majorHAnsi" w:hAnsiTheme="majorHAnsi"/>
        </w:rPr>
        <w:t xml:space="preserve"> for providing the services to </w:t>
      </w:r>
      <w:r w:rsidR="0076682A">
        <w:rPr>
          <w:rFonts w:asciiTheme="majorHAnsi" w:hAnsiTheme="majorHAnsi"/>
        </w:rPr>
        <w:t>TANDEM</w:t>
      </w:r>
      <w:r w:rsidRPr="006B6284">
        <w:rPr>
          <w:rFonts w:asciiTheme="majorHAnsi" w:hAnsiTheme="majorHAnsi"/>
        </w:rPr>
        <w:t xml:space="preserve"> at his own risk and cost and</w:t>
      </w:r>
      <w:r w:rsidR="00301E29" w:rsidRPr="006B6284">
        <w:rPr>
          <w:rFonts w:asciiTheme="majorHAnsi" w:hAnsiTheme="majorHAnsi"/>
        </w:rPr>
        <w:t xml:space="preserve"> that </w:t>
      </w:r>
      <w:r w:rsidR="0076682A">
        <w:rPr>
          <w:rFonts w:asciiTheme="majorHAnsi" w:hAnsiTheme="majorHAnsi"/>
        </w:rPr>
        <w:t>TANDEM</w:t>
      </w:r>
      <w:r w:rsidRPr="006B6284">
        <w:rPr>
          <w:rFonts w:asciiTheme="majorHAnsi" w:hAnsiTheme="majorHAnsi"/>
        </w:rPr>
        <w:t xml:space="preserve"> shall not be liable for the same in any manner whatsoever. </w:t>
      </w:r>
      <w:r w:rsidR="009A40A3">
        <w:rPr>
          <w:rFonts w:asciiTheme="majorHAnsi" w:hAnsiTheme="majorHAnsi"/>
        </w:rPr>
        <w:t>MAS</w:t>
      </w:r>
      <w:r w:rsidRPr="006B6284">
        <w:rPr>
          <w:rFonts w:asciiTheme="majorHAnsi" w:hAnsiTheme="majorHAnsi"/>
        </w:rPr>
        <w:t xml:space="preserve"> agrees that each month when invoice for services are raised it shall </w:t>
      </w:r>
      <w:r w:rsidR="00416C72" w:rsidRPr="006B6284">
        <w:rPr>
          <w:rFonts w:asciiTheme="majorHAnsi" w:hAnsiTheme="majorHAnsi"/>
        </w:rPr>
        <w:t xml:space="preserve">subsequently </w:t>
      </w:r>
      <w:r w:rsidRPr="006B6284">
        <w:rPr>
          <w:rFonts w:asciiTheme="majorHAnsi" w:hAnsiTheme="majorHAnsi"/>
        </w:rPr>
        <w:t xml:space="preserve">certify that it has abided by all applicable </w:t>
      </w:r>
      <w:r w:rsidR="006843E4" w:rsidRPr="006B6284">
        <w:rPr>
          <w:rFonts w:asciiTheme="majorHAnsi" w:hAnsiTheme="majorHAnsi"/>
        </w:rPr>
        <w:t>labor</w:t>
      </w:r>
      <w:r w:rsidRPr="006B6284">
        <w:rPr>
          <w:rFonts w:asciiTheme="majorHAnsi" w:hAnsiTheme="majorHAnsi"/>
        </w:rPr>
        <w:t xml:space="preserve"> and other laws relevant to the provision of such services</w:t>
      </w:r>
      <w:r w:rsidR="00AB3E3B" w:rsidRPr="006B6284">
        <w:rPr>
          <w:rFonts w:asciiTheme="majorHAnsi" w:hAnsiTheme="majorHAnsi"/>
        </w:rPr>
        <w:t>.</w:t>
      </w:r>
    </w:p>
    <w:p w:rsidR="00AB3E3B" w:rsidRPr="006B6284" w:rsidRDefault="00AB3E3B" w:rsidP="000874F0">
      <w:pPr>
        <w:spacing w:after="0" w:line="240" w:lineRule="auto"/>
        <w:ind w:left="540" w:hanging="540"/>
        <w:jc w:val="both"/>
        <w:rPr>
          <w:rFonts w:asciiTheme="majorHAnsi" w:hAnsiTheme="majorHAnsi"/>
        </w:rPr>
      </w:pPr>
    </w:p>
    <w:p w:rsidR="00145885" w:rsidRPr="006B6284" w:rsidRDefault="004B423F" w:rsidP="000874F0">
      <w:pPr>
        <w:spacing w:after="0" w:line="240" w:lineRule="auto"/>
        <w:ind w:left="540" w:hanging="540"/>
        <w:jc w:val="both"/>
        <w:rPr>
          <w:rFonts w:asciiTheme="majorHAnsi" w:hAnsiTheme="majorHAnsi"/>
        </w:rPr>
      </w:pPr>
      <w:r w:rsidRPr="006B6284">
        <w:rPr>
          <w:rFonts w:asciiTheme="majorHAnsi" w:hAnsiTheme="majorHAnsi"/>
        </w:rPr>
        <w:lastRenderedPageBreak/>
        <w:t>4.5</w:t>
      </w:r>
      <w:r w:rsidRPr="006B6284">
        <w:rPr>
          <w:rFonts w:asciiTheme="majorHAnsi" w:hAnsiTheme="majorHAnsi"/>
        </w:rPr>
        <w:tab/>
        <w:t xml:space="preserve">In the event </w:t>
      </w:r>
      <w:r w:rsidR="0076682A">
        <w:rPr>
          <w:rFonts w:asciiTheme="majorHAnsi" w:hAnsiTheme="majorHAnsi"/>
        </w:rPr>
        <w:t>TANDEM</w:t>
      </w:r>
      <w:r w:rsidRPr="006B6284">
        <w:rPr>
          <w:rFonts w:asciiTheme="majorHAnsi" w:hAnsiTheme="majorHAnsi"/>
        </w:rPr>
        <w:t xml:space="preserve"> notifies </w:t>
      </w:r>
      <w:r w:rsidR="009A40A3">
        <w:rPr>
          <w:rFonts w:asciiTheme="majorHAnsi" w:hAnsiTheme="majorHAnsi"/>
        </w:rPr>
        <w:t>MAS</w:t>
      </w:r>
      <w:r w:rsidRPr="006B6284">
        <w:rPr>
          <w:rFonts w:asciiTheme="majorHAnsi" w:hAnsiTheme="majorHAnsi"/>
        </w:rPr>
        <w:t xml:space="preserve"> that it is not satisfied with any of the persons, employees, workers, consultants and the like, engaged by </w:t>
      </w:r>
      <w:r w:rsidR="009A40A3">
        <w:rPr>
          <w:rFonts w:asciiTheme="majorHAnsi" w:hAnsiTheme="majorHAnsi"/>
        </w:rPr>
        <w:t>MAS</w:t>
      </w:r>
      <w:r w:rsidRPr="006B6284">
        <w:rPr>
          <w:rFonts w:asciiTheme="majorHAnsi" w:hAnsiTheme="majorHAnsi"/>
        </w:rPr>
        <w:t xml:space="preserve"> for providing the services to</w:t>
      </w:r>
      <w:r w:rsidR="0043138C" w:rsidRPr="006B6284">
        <w:rPr>
          <w:rFonts w:asciiTheme="majorHAnsi" w:hAnsiTheme="majorHAnsi"/>
        </w:rPr>
        <w:t xml:space="preserve"> </w:t>
      </w:r>
      <w:r w:rsidR="0076682A">
        <w:rPr>
          <w:rFonts w:asciiTheme="majorHAnsi" w:hAnsiTheme="majorHAnsi"/>
        </w:rPr>
        <w:t>TANDEM</w:t>
      </w:r>
      <w:r w:rsidRPr="006B6284">
        <w:rPr>
          <w:rFonts w:asciiTheme="majorHAnsi" w:hAnsiTheme="majorHAnsi"/>
        </w:rPr>
        <w:t xml:space="preserve">, or if </w:t>
      </w:r>
      <w:r w:rsidR="0076682A">
        <w:rPr>
          <w:rFonts w:asciiTheme="majorHAnsi" w:hAnsiTheme="majorHAnsi"/>
        </w:rPr>
        <w:t>TANDEM</w:t>
      </w:r>
      <w:r w:rsidRPr="006B6284">
        <w:rPr>
          <w:rFonts w:asciiTheme="majorHAnsi" w:hAnsiTheme="majorHAnsi"/>
        </w:rPr>
        <w:t xml:space="preserve"> has reason to believe that a person</w:t>
      </w:r>
      <w:r w:rsidR="00110A7C" w:rsidRPr="006B6284">
        <w:rPr>
          <w:rFonts w:asciiTheme="majorHAnsi" w:hAnsiTheme="majorHAnsi"/>
        </w:rPr>
        <w:t xml:space="preserve">/ </w:t>
      </w:r>
      <w:r w:rsidRPr="006B6284">
        <w:rPr>
          <w:rFonts w:asciiTheme="majorHAnsi" w:hAnsiTheme="majorHAnsi"/>
        </w:rPr>
        <w:t xml:space="preserve">s engaged by </w:t>
      </w:r>
      <w:r w:rsidR="009A40A3">
        <w:rPr>
          <w:rFonts w:asciiTheme="majorHAnsi" w:hAnsiTheme="majorHAnsi"/>
        </w:rPr>
        <w:t>MAS</w:t>
      </w:r>
      <w:r w:rsidRPr="006B6284">
        <w:rPr>
          <w:rFonts w:asciiTheme="majorHAnsi" w:hAnsiTheme="majorHAnsi"/>
        </w:rPr>
        <w:t xml:space="preserve"> to provide services to</w:t>
      </w:r>
      <w:r w:rsidR="0043138C" w:rsidRPr="006B6284">
        <w:rPr>
          <w:rFonts w:asciiTheme="majorHAnsi" w:hAnsiTheme="majorHAnsi"/>
        </w:rPr>
        <w:t xml:space="preserve"> </w:t>
      </w:r>
      <w:r w:rsidR="0076682A">
        <w:rPr>
          <w:rFonts w:asciiTheme="majorHAnsi" w:hAnsiTheme="majorHAnsi"/>
        </w:rPr>
        <w:t>TANDEM</w:t>
      </w:r>
      <w:r w:rsidRPr="006B6284">
        <w:rPr>
          <w:rFonts w:asciiTheme="majorHAnsi" w:hAnsiTheme="majorHAnsi"/>
        </w:rPr>
        <w:t xml:space="preserve"> are not abiding by the applicable</w:t>
      </w:r>
      <w:r w:rsidR="00110A7C" w:rsidRPr="006B6284">
        <w:rPr>
          <w:rFonts w:asciiTheme="majorHAnsi" w:hAnsiTheme="majorHAnsi"/>
        </w:rPr>
        <w:t xml:space="preserve"> </w:t>
      </w:r>
      <w:r w:rsidRPr="006B6284">
        <w:rPr>
          <w:rFonts w:asciiTheme="majorHAnsi" w:hAnsiTheme="majorHAnsi"/>
        </w:rPr>
        <w:t xml:space="preserve">security rules, guidelines, policies &amp; procedures, then </w:t>
      </w:r>
      <w:r w:rsidR="009A40A3">
        <w:rPr>
          <w:rFonts w:asciiTheme="majorHAnsi" w:hAnsiTheme="majorHAnsi"/>
        </w:rPr>
        <w:t>MAS</w:t>
      </w:r>
      <w:r w:rsidRPr="006B6284">
        <w:rPr>
          <w:rFonts w:asciiTheme="majorHAnsi" w:hAnsiTheme="majorHAnsi"/>
        </w:rPr>
        <w:t xml:space="preserve"> shall replace such person</w:t>
      </w:r>
      <w:r w:rsidR="00110A7C" w:rsidRPr="006B6284">
        <w:rPr>
          <w:rFonts w:asciiTheme="majorHAnsi" w:hAnsiTheme="majorHAnsi"/>
        </w:rPr>
        <w:t xml:space="preserve">/ </w:t>
      </w:r>
      <w:r w:rsidRPr="006B6284">
        <w:rPr>
          <w:rFonts w:asciiTheme="majorHAnsi" w:hAnsiTheme="majorHAnsi"/>
        </w:rPr>
        <w:t xml:space="preserve">s to the satisfaction of </w:t>
      </w:r>
      <w:r w:rsidR="0076682A">
        <w:rPr>
          <w:rFonts w:asciiTheme="majorHAnsi" w:hAnsiTheme="majorHAnsi"/>
        </w:rPr>
        <w:t>TANDEM</w:t>
      </w:r>
      <w:r w:rsidR="00264524" w:rsidRPr="006B6284">
        <w:rPr>
          <w:rFonts w:asciiTheme="majorHAnsi" w:hAnsiTheme="majorHAnsi"/>
        </w:rPr>
        <w:t xml:space="preserve"> within reasonable time and as per the HR policies of </w:t>
      </w:r>
      <w:r w:rsidR="009A40A3">
        <w:rPr>
          <w:rFonts w:asciiTheme="majorHAnsi" w:hAnsiTheme="majorHAnsi"/>
        </w:rPr>
        <w:t>MAS</w:t>
      </w:r>
      <w:r w:rsidRPr="006B6284">
        <w:rPr>
          <w:rFonts w:asciiTheme="majorHAnsi" w:hAnsiTheme="majorHAnsi"/>
        </w:rPr>
        <w:t xml:space="preserve">. </w:t>
      </w:r>
      <w:r w:rsidR="009A40A3">
        <w:rPr>
          <w:rFonts w:asciiTheme="majorHAnsi" w:hAnsiTheme="majorHAnsi"/>
        </w:rPr>
        <w:t>MAS</w:t>
      </w:r>
      <w:r w:rsidRPr="006B6284">
        <w:rPr>
          <w:rFonts w:asciiTheme="majorHAnsi" w:hAnsiTheme="majorHAnsi"/>
        </w:rPr>
        <w:t xml:space="preserve"> undertakes to keep and hold </w:t>
      </w:r>
      <w:r w:rsidR="0076682A">
        <w:rPr>
          <w:rFonts w:asciiTheme="majorHAnsi" w:hAnsiTheme="majorHAnsi"/>
        </w:rPr>
        <w:t>TANDEM</w:t>
      </w:r>
      <w:r w:rsidR="00FE7AF5" w:rsidRPr="006B6284">
        <w:rPr>
          <w:rFonts w:asciiTheme="majorHAnsi" w:hAnsiTheme="majorHAnsi"/>
        </w:rPr>
        <w:t xml:space="preserve"> </w:t>
      </w:r>
      <w:r w:rsidRPr="006B6284">
        <w:rPr>
          <w:rFonts w:asciiTheme="majorHAnsi" w:hAnsiTheme="majorHAnsi"/>
        </w:rPr>
        <w:t>harmless and indemnified in this regard in all respect</w:t>
      </w:r>
      <w:r w:rsidR="0025208D" w:rsidRPr="006B6284">
        <w:rPr>
          <w:rFonts w:asciiTheme="majorHAnsi" w:hAnsiTheme="majorHAnsi"/>
        </w:rPr>
        <w:t>s</w:t>
      </w:r>
      <w:r w:rsidRPr="006B6284">
        <w:rPr>
          <w:rFonts w:asciiTheme="majorHAnsi" w:hAnsiTheme="majorHAnsi"/>
        </w:rPr>
        <w:t>.</w:t>
      </w:r>
    </w:p>
    <w:p w:rsidR="004B423F" w:rsidRPr="006B6284" w:rsidRDefault="004B423F" w:rsidP="000874F0">
      <w:pPr>
        <w:spacing w:after="0" w:line="240" w:lineRule="auto"/>
        <w:ind w:left="540" w:hanging="540"/>
        <w:jc w:val="both"/>
        <w:rPr>
          <w:rFonts w:asciiTheme="majorHAnsi" w:hAnsiTheme="majorHAnsi"/>
        </w:rPr>
      </w:pPr>
    </w:p>
    <w:p w:rsidR="004B423F" w:rsidRPr="006B6284" w:rsidRDefault="004B423F" w:rsidP="000874F0">
      <w:pPr>
        <w:spacing w:after="0" w:line="240" w:lineRule="auto"/>
        <w:ind w:left="540" w:hanging="540"/>
        <w:jc w:val="both"/>
        <w:rPr>
          <w:rFonts w:asciiTheme="majorHAnsi" w:hAnsiTheme="majorHAnsi"/>
        </w:rPr>
      </w:pPr>
      <w:r w:rsidRPr="006B6284">
        <w:rPr>
          <w:rFonts w:asciiTheme="majorHAnsi" w:hAnsiTheme="majorHAnsi"/>
        </w:rPr>
        <w:t>4.6</w:t>
      </w:r>
      <w:r w:rsidRPr="006B6284">
        <w:rPr>
          <w:rFonts w:asciiTheme="majorHAnsi" w:hAnsiTheme="majorHAnsi"/>
        </w:rPr>
        <w:tab/>
      </w:r>
      <w:r w:rsidR="009A40A3">
        <w:rPr>
          <w:rFonts w:asciiTheme="majorHAnsi" w:hAnsiTheme="majorHAnsi"/>
        </w:rPr>
        <w:t>MAS</w:t>
      </w:r>
      <w:r w:rsidRPr="006B6284">
        <w:rPr>
          <w:rFonts w:asciiTheme="majorHAnsi" w:hAnsiTheme="majorHAnsi"/>
        </w:rPr>
        <w:t xml:space="preserve"> shall maintain all requisite records, registers, account books etc, which are obligatory under any applicable law in connection with the services being rendered to </w:t>
      </w:r>
      <w:r w:rsidR="0076682A">
        <w:rPr>
          <w:rFonts w:asciiTheme="majorHAnsi" w:hAnsiTheme="majorHAnsi"/>
        </w:rPr>
        <w:t>TANDEM</w:t>
      </w:r>
      <w:r w:rsidR="0043138C" w:rsidRPr="006B6284">
        <w:rPr>
          <w:rFonts w:asciiTheme="majorHAnsi" w:hAnsiTheme="majorHAnsi"/>
        </w:rPr>
        <w:t xml:space="preserve"> </w:t>
      </w:r>
      <w:r w:rsidRPr="006B6284">
        <w:rPr>
          <w:rFonts w:asciiTheme="majorHAnsi" w:hAnsiTheme="majorHAnsi"/>
        </w:rPr>
        <w:t xml:space="preserve">and shall provide such information as may be required under any law to </w:t>
      </w:r>
      <w:r w:rsidR="004B3039">
        <w:rPr>
          <w:rFonts w:asciiTheme="majorHAnsi" w:hAnsiTheme="majorHAnsi"/>
        </w:rPr>
        <w:t>the concerned</w:t>
      </w:r>
      <w:r w:rsidR="004B3039" w:rsidRPr="006B6284">
        <w:rPr>
          <w:rFonts w:asciiTheme="majorHAnsi" w:hAnsiTheme="majorHAnsi"/>
        </w:rPr>
        <w:t xml:space="preserve"> </w:t>
      </w:r>
      <w:r w:rsidRPr="006B6284">
        <w:rPr>
          <w:rFonts w:asciiTheme="majorHAnsi" w:hAnsiTheme="majorHAnsi"/>
        </w:rPr>
        <w:t>authority.</w:t>
      </w:r>
    </w:p>
    <w:p w:rsidR="004B423F" w:rsidRPr="006B6284" w:rsidRDefault="004B423F" w:rsidP="007966DA">
      <w:pPr>
        <w:spacing w:after="0" w:line="240" w:lineRule="auto"/>
        <w:ind w:left="720" w:hanging="720"/>
        <w:jc w:val="both"/>
        <w:rPr>
          <w:rFonts w:asciiTheme="majorHAnsi" w:hAnsiTheme="majorHAnsi"/>
        </w:rPr>
      </w:pPr>
    </w:p>
    <w:p w:rsidR="00FD359D" w:rsidRPr="006B6284" w:rsidRDefault="00FD359D" w:rsidP="000874F0">
      <w:pPr>
        <w:spacing w:after="0" w:line="240" w:lineRule="auto"/>
        <w:ind w:left="720" w:hanging="720"/>
        <w:rPr>
          <w:rFonts w:asciiTheme="majorHAnsi" w:hAnsiTheme="majorHAnsi"/>
          <w:b/>
        </w:rPr>
      </w:pPr>
      <w:r w:rsidRPr="006B6284">
        <w:rPr>
          <w:rFonts w:asciiTheme="majorHAnsi" w:hAnsiTheme="majorHAnsi"/>
          <w:b/>
        </w:rPr>
        <w:t>Article 5</w:t>
      </w:r>
      <w:r w:rsidR="000874F0" w:rsidRPr="006B6284">
        <w:rPr>
          <w:rFonts w:asciiTheme="majorHAnsi" w:hAnsiTheme="majorHAnsi"/>
        </w:rPr>
        <w:t xml:space="preserve"> – </w:t>
      </w:r>
      <w:r w:rsidRPr="006B6284">
        <w:rPr>
          <w:rFonts w:asciiTheme="majorHAnsi" w:hAnsiTheme="majorHAnsi"/>
          <w:b/>
        </w:rPr>
        <w:t>Confidentiality</w:t>
      </w:r>
      <w:r w:rsidR="000874F0" w:rsidRPr="006B6284">
        <w:rPr>
          <w:rFonts w:asciiTheme="majorHAnsi" w:hAnsiTheme="majorHAnsi"/>
          <w:b/>
        </w:rPr>
        <w:t xml:space="preserve"> </w:t>
      </w:r>
    </w:p>
    <w:p w:rsidR="000874F0" w:rsidRPr="006B6284" w:rsidRDefault="000874F0" w:rsidP="000874F0">
      <w:pPr>
        <w:spacing w:after="0" w:line="240" w:lineRule="auto"/>
        <w:ind w:left="720" w:hanging="720"/>
        <w:rPr>
          <w:rFonts w:asciiTheme="majorHAnsi" w:hAnsiTheme="majorHAnsi"/>
        </w:rPr>
      </w:pPr>
    </w:p>
    <w:p w:rsidR="00FD359D" w:rsidRPr="006B6284" w:rsidRDefault="00FD359D" w:rsidP="000874F0">
      <w:pPr>
        <w:spacing w:after="0" w:line="240" w:lineRule="auto"/>
        <w:ind w:left="540" w:hanging="540"/>
        <w:jc w:val="both"/>
        <w:rPr>
          <w:rFonts w:asciiTheme="majorHAnsi" w:hAnsiTheme="majorHAnsi"/>
        </w:rPr>
      </w:pPr>
      <w:r w:rsidRPr="006B6284">
        <w:rPr>
          <w:rFonts w:asciiTheme="majorHAnsi" w:hAnsiTheme="majorHAnsi"/>
        </w:rPr>
        <w:t>5.1</w:t>
      </w:r>
      <w:r w:rsidRPr="006B6284">
        <w:rPr>
          <w:rFonts w:asciiTheme="majorHAnsi" w:hAnsiTheme="majorHAnsi"/>
        </w:rPr>
        <w:tab/>
      </w:r>
      <w:r w:rsidR="009A40A3">
        <w:rPr>
          <w:rFonts w:asciiTheme="majorHAnsi" w:hAnsiTheme="majorHAnsi"/>
        </w:rPr>
        <w:t>MAS</w:t>
      </w:r>
      <w:r w:rsidRPr="006B6284">
        <w:rPr>
          <w:rFonts w:asciiTheme="majorHAnsi" w:hAnsiTheme="majorHAnsi"/>
        </w:rPr>
        <w:t xml:space="preserve"> shall keep strictly confidential all information and details including, but not limited to accounts, business plans, quarterly analysis reports, data, details, customer database, manuals and all other documents disclosed to </w:t>
      </w:r>
      <w:r w:rsidR="009A40A3">
        <w:rPr>
          <w:rFonts w:asciiTheme="majorHAnsi" w:hAnsiTheme="majorHAnsi"/>
        </w:rPr>
        <w:t>MAS</w:t>
      </w:r>
      <w:r w:rsidRPr="006B6284">
        <w:rPr>
          <w:rFonts w:asciiTheme="majorHAnsi" w:hAnsiTheme="majorHAnsi"/>
        </w:rPr>
        <w:t xml:space="preserve"> or which comes into the knowledge of </w:t>
      </w:r>
      <w:r w:rsidR="009A40A3">
        <w:rPr>
          <w:rFonts w:asciiTheme="majorHAnsi" w:hAnsiTheme="majorHAnsi"/>
        </w:rPr>
        <w:t>MAS</w:t>
      </w:r>
      <w:r w:rsidRPr="006B6284">
        <w:rPr>
          <w:rFonts w:asciiTheme="majorHAnsi" w:hAnsiTheme="majorHAnsi"/>
        </w:rPr>
        <w:t xml:space="preserve"> under this agreement.</w:t>
      </w:r>
      <w:r w:rsidR="00110A7C" w:rsidRPr="006B6284">
        <w:rPr>
          <w:rFonts w:asciiTheme="majorHAnsi" w:hAnsiTheme="majorHAnsi"/>
        </w:rPr>
        <w:t xml:space="preserve"> </w:t>
      </w:r>
      <w:r w:rsidR="009A40A3">
        <w:rPr>
          <w:rFonts w:asciiTheme="majorHAnsi" w:hAnsiTheme="majorHAnsi"/>
        </w:rPr>
        <w:t>MAS</w:t>
      </w:r>
      <w:r w:rsidRPr="006B6284">
        <w:rPr>
          <w:rFonts w:asciiTheme="majorHAnsi" w:hAnsiTheme="majorHAnsi"/>
        </w:rPr>
        <w:t xml:space="preserve"> </w:t>
      </w:r>
      <w:r w:rsidR="00A00CC2">
        <w:rPr>
          <w:rFonts w:asciiTheme="majorHAnsi" w:hAnsiTheme="majorHAnsi"/>
        </w:rPr>
        <w:t>shall ensure that</w:t>
      </w:r>
      <w:r w:rsidRPr="006B6284">
        <w:rPr>
          <w:rFonts w:asciiTheme="majorHAnsi" w:hAnsiTheme="majorHAnsi"/>
        </w:rPr>
        <w:t xml:space="preserve"> all employees appointed by it to carry out the purpose of this agreement</w:t>
      </w:r>
      <w:ins w:id="14" w:author="Amit Jha" w:date="2015-04-28T15:59:00Z">
        <w:r w:rsidR="00A00CC2">
          <w:rPr>
            <w:rFonts w:asciiTheme="majorHAnsi" w:hAnsiTheme="majorHAnsi"/>
          </w:rPr>
          <w:t>,</w:t>
        </w:r>
      </w:ins>
      <w:r w:rsidR="0076682A">
        <w:rPr>
          <w:rFonts w:asciiTheme="majorHAnsi" w:hAnsiTheme="majorHAnsi"/>
        </w:rPr>
        <w:t xml:space="preserve"> to execute apron TANDEM</w:t>
      </w:r>
      <w:r w:rsidRPr="006B6284">
        <w:rPr>
          <w:rFonts w:asciiTheme="majorHAnsi" w:hAnsiTheme="majorHAnsi"/>
        </w:rPr>
        <w:t xml:space="preserve"> confidentiality agreements to protect the rights of </w:t>
      </w:r>
      <w:r w:rsidR="0076682A">
        <w:rPr>
          <w:rFonts w:asciiTheme="majorHAnsi" w:hAnsiTheme="majorHAnsi"/>
        </w:rPr>
        <w:t>TANDEM</w:t>
      </w:r>
      <w:r w:rsidR="00FE7AF5" w:rsidRPr="006B6284">
        <w:rPr>
          <w:rFonts w:asciiTheme="majorHAnsi" w:hAnsiTheme="majorHAnsi"/>
        </w:rPr>
        <w:t xml:space="preserve"> </w:t>
      </w:r>
      <w:r w:rsidRPr="006B6284">
        <w:rPr>
          <w:rFonts w:asciiTheme="majorHAnsi" w:hAnsiTheme="majorHAnsi"/>
        </w:rPr>
        <w:t xml:space="preserve">and </w:t>
      </w:r>
      <w:r w:rsidR="0076682A">
        <w:rPr>
          <w:rFonts w:asciiTheme="majorHAnsi" w:hAnsiTheme="majorHAnsi"/>
        </w:rPr>
        <w:t>TANDEM</w:t>
      </w:r>
      <w:r w:rsidR="00FE7AF5" w:rsidRPr="006B6284">
        <w:rPr>
          <w:rFonts w:asciiTheme="majorHAnsi" w:hAnsiTheme="majorHAnsi"/>
        </w:rPr>
        <w:t>’s</w:t>
      </w:r>
      <w:r w:rsidR="0043138C" w:rsidRPr="006B6284">
        <w:rPr>
          <w:rFonts w:asciiTheme="majorHAnsi" w:hAnsiTheme="majorHAnsi"/>
        </w:rPr>
        <w:t xml:space="preserve"> </w:t>
      </w:r>
      <w:r w:rsidR="007B5CD3" w:rsidRPr="006B6284">
        <w:rPr>
          <w:rFonts w:asciiTheme="majorHAnsi" w:hAnsiTheme="majorHAnsi"/>
        </w:rPr>
        <w:t>customer</w:t>
      </w:r>
      <w:r w:rsidR="0043138C" w:rsidRPr="006B6284">
        <w:rPr>
          <w:rFonts w:asciiTheme="majorHAnsi" w:hAnsiTheme="majorHAnsi"/>
        </w:rPr>
        <w:t xml:space="preserve"> </w:t>
      </w:r>
      <w:r w:rsidR="007B5CD3" w:rsidRPr="006B6284">
        <w:rPr>
          <w:rFonts w:asciiTheme="majorHAnsi" w:hAnsiTheme="majorHAnsi"/>
        </w:rPr>
        <w:t>database</w:t>
      </w:r>
      <w:r w:rsidRPr="006B6284">
        <w:rPr>
          <w:rFonts w:asciiTheme="majorHAnsi" w:hAnsiTheme="majorHAnsi"/>
        </w:rPr>
        <w:t>.</w:t>
      </w:r>
    </w:p>
    <w:p w:rsidR="00FD359D" w:rsidRPr="006B6284" w:rsidRDefault="00FD359D" w:rsidP="000874F0">
      <w:pPr>
        <w:spacing w:after="0" w:line="240" w:lineRule="auto"/>
        <w:ind w:left="540" w:hanging="540"/>
        <w:jc w:val="both"/>
        <w:rPr>
          <w:rFonts w:asciiTheme="majorHAnsi" w:hAnsiTheme="majorHAnsi"/>
        </w:rPr>
      </w:pPr>
    </w:p>
    <w:p w:rsidR="00FD359D" w:rsidRPr="006B6284" w:rsidRDefault="00F648E2" w:rsidP="000874F0">
      <w:pPr>
        <w:spacing w:after="0" w:line="240" w:lineRule="auto"/>
        <w:ind w:left="540" w:hanging="540"/>
        <w:jc w:val="both"/>
        <w:rPr>
          <w:rFonts w:asciiTheme="majorHAnsi" w:hAnsiTheme="majorHAnsi"/>
        </w:rPr>
      </w:pPr>
      <w:r w:rsidRPr="006B6284">
        <w:rPr>
          <w:rFonts w:asciiTheme="majorHAnsi" w:hAnsiTheme="majorHAnsi"/>
        </w:rPr>
        <w:t>5.2</w:t>
      </w:r>
      <w:r w:rsidR="00FD359D" w:rsidRPr="006B6284">
        <w:rPr>
          <w:rFonts w:asciiTheme="majorHAnsi" w:hAnsiTheme="majorHAnsi"/>
        </w:rPr>
        <w:tab/>
      </w:r>
      <w:r w:rsidR="009A40A3">
        <w:rPr>
          <w:rFonts w:asciiTheme="majorHAnsi" w:hAnsiTheme="majorHAnsi"/>
        </w:rPr>
        <w:t>MAS</w:t>
      </w:r>
      <w:r w:rsidR="00FD359D" w:rsidRPr="006B6284">
        <w:rPr>
          <w:rFonts w:asciiTheme="majorHAnsi" w:hAnsiTheme="majorHAnsi"/>
        </w:rPr>
        <w:t xml:space="preserve"> shall promptly notify </w:t>
      </w:r>
      <w:r w:rsidR="0076682A">
        <w:rPr>
          <w:rFonts w:asciiTheme="majorHAnsi" w:hAnsiTheme="majorHAnsi"/>
        </w:rPr>
        <w:t>TANDEM</w:t>
      </w:r>
      <w:r w:rsidR="00FD359D" w:rsidRPr="006B6284">
        <w:rPr>
          <w:rFonts w:asciiTheme="majorHAnsi" w:hAnsiTheme="majorHAnsi"/>
        </w:rPr>
        <w:t xml:space="preserve"> of any unauthorized use and take all </w:t>
      </w:r>
      <w:r w:rsidR="0076682A" w:rsidRPr="006B6284">
        <w:rPr>
          <w:rFonts w:asciiTheme="majorHAnsi" w:hAnsiTheme="majorHAnsi"/>
        </w:rPr>
        <w:t>apron</w:t>
      </w:r>
      <w:r w:rsidR="0076682A">
        <w:rPr>
          <w:rFonts w:asciiTheme="majorHAnsi" w:hAnsiTheme="majorHAnsi"/>
        </w:rPr>
        <w:t xml:space="preserve"> TANDEM</w:t>
      </w:r>
      <w:r w:rsidR="00FD359D" w:rsidRPr="006B6284">
        <w:rPr>
          <w:rFonts w:asciiTheme="majorHAnsi" w:hAnsiTheme="majorHAnsi"/>
        </w:rPr>
        <w:t xml:space="preserve"> steps that are necessary to recover the confidential information of </w:t>
      </w:r>
      <w:r w:rsidR="0076682A">
        <w:rPr>
          <w:rFonts w:asciiTheme="majorHAnsi" w:hAnsiTheme="majorHAnsi"/>
        </w:rPr>
        <w:t>TANDEM</w:t>
      </w:r>
      <w:r w:rsidR="00FD359D" w:rsidRPr="006B6284">
        <w:rPr>
          <w:rFonts w:asciiTheme="majorHAnsi" w:hAnsiTheme="majorHAnsi"/>
        </w:rPr>
        <w:t xml:space="preserve"> and to prevent subsequent unauthorized use or dissemination of the </w:t>
      </w:r>
      <w:r w:rsidR="00FE7AF5" w:rsidRPr="006B6284">
        <w:rPr>
          <w:rFonts w:asciiTheme="majorHAnsi" w:hAnsiTheme="majorHAnsi"/>
        </w:rPr>
        <w:t>Confidential</w:t>
      </w:r>
      <w:r w:rsidR="00FD359D" w:rsidRPr="006B6284">
        <w:rPr>
          <w:rFonts w:asciiTheme="majorHAnsi" w:hAnsiTheme="majorHAnsi"/>
        </w:rPr>
        <w:t xml:space="preserve"> information including availing of action seizure and injunctive relief.</w:t>
      </w:r>
    </w:p>
    <w:p w:rsidR="00FD359D" w:rsidRPr="006B6284" w:rsidRDefault="00FD359D" w:rsidP="000874F0">
      <w:pPr>
        <w:spacing w:after="0" w:line="240" w:lineRule="auto"/>
        <w:ind w:left="540" w:hanging="540"/>
        <w:jc w:val="both"/>
        <w:rPr>
          <w:rFonts w:asciiTheme="majorHAnsi" w:hAnsiTheme="majorHAnsi"/>
        </w:rPr>
      </w:pPr>
    </w:p>
    <w:p w:rsidR="00FD359D" w:rsidRPr="006B6284" w:rsidRDefault="00F648E2" w:rsidP="000874F0">
      <w:pPr>
        <w:spacing w:after="0" w:line="240" w:lineRule="auto"/>
        <w:ind w:left="540" w:hanging="540"/>
        <w:jc w:val="both"/>
        <w:rPr>
          <w:rFonts w:asciiTheme="majorHAnsi" w:hAnsiTheme="majorHAnsi"/>
        </w:rPr>
      </w:pPr>
      <w:r w:rsidRPr="006B6284">
        <w:rPr>
          <w:rFonts w:asciiTheme="majorHAnsi" w:hAnsiTheme="majorHAnsi"/>
        </w:rPr>
        <w:t>5.3</w:t>
      </w:r>
      <w:r w:rsidR="00FD359D" w:rsidRPr="006B6284">
        <w:rPr>
          <w:rFonts w:asciiTheme="majorHAnsi" w:hAnsiTheme="majorHAnsi"/>
        </w:rPr>
        <w:tab/>
      </w:r>
      <w:r w:rsidR="009A40A3">
        <w:rPr>
          <w:rFonts w:asciiTheme="majorHAnsi" w:hAnsiTheme="majorHAnsi"/>
        </w:rPr>
        <w:t>MAS</w:t>
      </w:r>
      <w:r w:rsidR="00FD359D" w:rsidRPr="006B6284">
        <w:rPr>
          <w:rFonts w:asciiTheme="majorHAnsi" w:hAnsiTheme="majorHAnsi"/>
        </w:rPr>
        <w:t xml:space="preserve"> shall not copy the information, data including </w:t>
      </w:r>
      <w:r w:rsidR="007B5CD3" w:rsidRPr="006B6284">
        <w:rPr>
          <w:rFonts w:asciiTheme="majorHAnsi" w:hAnsiTheme="majorHAnsi"/>
        </w:rPr>
        <w:t>customer</w:t>
      </w:r>
      <w:r w:rsidR="00FD359D" w:rsidRPr="006B6284">
        <w:rPr>
          <w:rFonts w:asciiTheme="majorHAnsi" w:hAnsiTheme="majorHAnsi"/>
        </w:rPr>
        <w:t xml:space="preserve"> data etc., without </w:t>
      </w:r>
      <w:r w:rsidR="0076682A">
        <w:rPr>
          <w:rFonts w:asciiTheme="majorHAnsi" w:hAnsiTheme="majorHAnsi"/>
        </w:rPr>
        <w:t>TANDEM</w:t>
      </w:r>
      <w:r w:rsidR="00FD359D" w:rsidRPr="006B6284">
        <w:rPr>
          <w:rFonts w:asciiTheme="majorHAnsi" w:hAnsiTheme="majorHAnsi"/>
        </w:rPr>
        <w:t xml:space="preserve">’s prior written approval. </w:t>
      </w:r>
      <w:r w:rsidR="009A40A3">
        <w:rPr>
          <w:rFonts w:asciiTheme="majorHAnsi" w:hAnsiTheme="majorHAnsi"/>
        </w:rPr>
        <w:t>MAS</w:t>
      </w:r>
      <w:r w:rsidR="00FD359D" w:rsidRPr="006B6284">
        <w:rPr>
          <w:rFonts w:asciiTheme="majorHAnsi" w:hAnsiTheme="majorHAnsi"/>
        </w:rPr>
        <w:t xml:space="preserve"> will not translate, modify, adapt, de-compile, disassemble the information, data, etc., except as specifically agreed to by </w:t>
      </w:r>
      <w:r w:rsidR="0076682A">
        <w:rPr>
          <w:rFonts w:asciiTheme="majorHAnsi" w:hAnsiTheme="majorHAnsi"/>
        </w:rPr>
        <w:t>TANDEM</w:t>
      </w:r>
      <w:r w:rsidR="0043138C" w:rsidRPr="006B6284">
        <w:rPr>
          <w:rFonts w:asciiTheme="majorHAnsi" w:hAnsiTheme="majorHAnsi"/>
        </w:rPr>
        <w:t xml:space="preserve"> </w:t>
      </w:r>
      <w:r w:rsidR="0085795F">
        <w:rPr>
          <w:rFonts w:asciiTheme="majorHAnsi" w:hAnsiTheme="majorHAnsi"/>
        </w:rPr>
        <w:t xml:space="preserve">in writing </w:t>
      </w:r>
      <w:r w:rsidRPr="006B6284">
        <w:rPr>
          <w:rFonts w:asciiTheme="majorHAnsi" w:hAnsiTheme="majorHAnsi"/>
        </w:rPr>
        <w:t xml:space="preserve">and as per obligations of </w:t>
      </w:r>
      <w:r w:rsidR="009A40A3">
        <w:rPr>
          <w:rFonts w:asciiTheme="majorHAnsi" w:hAnsiTheme="majorHAnsi"/>
        </w:rPr>
        <w:t>MAS</w:t>
      </w:r>
      <w:r w:rsidRPr="006B6284">
        <w:rPr>
          <w:rFonts w:asciiTheme="majorHAnsi" w:hAnsiTheme="majorHAnsi"/>
        </w:rPr>
        <w:t xml:space="preserve"> to scrub the database received from </w:t>
      </w:r>
      <w:r w:rsidR="0076682A">
        <w:rPr>
          <w:rFonts w:asciiTheme="majorHAnsi" w:hAnsiTheme="majorHAnsi"/>
        </w:rPr>
        <w:t>TANDEM</w:t>
      </w:r>
      <w:r w:rsidR="0043138C" w:rsidRPr="006B6284">
        <w:rPr>
          <w:rFonts w:asciiTheme="majorHAnsi" w:hAnsiTheme="majorHAnsi"/>
        </w:rPr>
        <w:t xml:space="preserve"> </w:t>
      </w:r>
      <w:r w:rsidRPr="006B6284">
        <w:rPr>
          <w:rFonts w:asciiTheme="majorHAnsi" w:hAnsiTheme="majorHAnsi"/>
        </w:rPr>
        <w:t>as per Access Provider</w:t>
      </w:r>
      <w:r w:rsidR="00110A7C" w:rsidRPr="006B6284">
        <w:rPr>
          <w:rFonts w:asciiTheme="majorHAnsi" w:hAnsiTheme="majorHAnsi"/>
        </w:rPr>
        <w:t xml:space="preserve">/ </w:t>
      </w:r>
      <w:r w:rsidRPr="006B6284">
        <w:rPr>
          <w:rFonts w:asciiTheme="majorHAnsi" w:hAnsiTheme="majorHAnsi"/>
        </w:rPr>
        <w:t>NCPR database</w:t>
      </w:r>
      <w:r w:rsidR="00FD359D" w:rsidRPr="006B6284">
        <w:rPr>
          <w:rFonts w:asciiTheme="majorHAnsi" w:hAnsiTheme="majorHAnsi"/>
        </w:rPr>
        <w:t>.</w:t>
      </w:r>
    </w:p>
    <w:p w:rsidR="00FD359D" w:rsidRPr="006B6284" w:rsidRDefault="00FD359D" w:rsidP="000874F0">
      <w:pPr>
        <w:spacing w:after="0" w:line="240" w:lineRule="auto"/>
        <w:ind w:left="540" w:hanging="540"/>
        <w:jc w:val="both"/>
        <w:rPr>
          <w:rFonts w:asciiTheme="majorHAnsi" w:hAnsiTheme="majorHAnsi"/>
        </w:rPr>
      </w:pPr>
    </w:p>
    <w:p w:rsidR="00FD359D" w:rsidRPr="006B6284" w:rsidRDefault="00345CEB" w:rsidP="000874F0">
      <w:pPr>
        <w:spacing w:after="0" w:line="240" w:lineRule="auto"/>
        <w:ind w:left="540" w:hanging="540"/>
        <w:jc w:val="both"/>
        <w:rPr>
          <w:rFonts w:asciiTheme="majorHAnsi" w:hAnsiTheme="majorHAnsi"/>
        </w:rPr>
      </w:pPr>
      <w:r w:rsidRPr="006B6284">
        <w:rPr>
          <w:rFonts w:asciiTheme="majorHAnsi" w:hAnsiTheme="majorHAnsi"/>
        </w:rPr>
        <w:t>5.</w:t>
      </w:r>
      <w:r w:rsidR="00F648E2" w:rsidRPr="006B6284">
        <w:rPr>
          <w:rFonts w:asciiTheme="majorHAnsi" w:hAnsiTheme="majorHAnsi"/>
        </w:rPr>
        <w:t>4</w:t>
      </w:r>
      <w:r w:rsidR="00812A2C" w:rsidRPr="006B6284">
        <w:rPr>
          <w:rFonts w:asciiTheme="majorHAnsi" w:hAnsiTheme="majorHAnsi"/>
        </w:rPr>
        <w:tab/>
      </w:r>
      <w:r w:rsidR="009A40A3">
        <w:rPr>
          <w:rFonts w:asciiTheme="majorHAnsi" w:hAnsiTheme="majorHAnsi"/>
        </w:rPr>
        <w:t>MAS</w:t>
      </w:r>
      <w:r w:rsidR="00812A2C" w:rsidRPr="006B6284">
        <w:rPr>
          <w:rFonts w:asciiTheme="majorHAnsi" w:hAnsiTheme="majorHAnsi"/>
        </w:rPr>
        <w:t xml:space="preserve"> also agrees that it shall not, without </w:t>
      </w:r>
      <w:r w:rsidR="0076682A">
        <w:rPr>
          <w:rFonts w:asciiTheme="majorHAnsi" w:hAnsiTheme="majorHAnsi"/>
        </w:rPr>
        <w:t>TANDEM</w:t>
      </w:r>
      <w:r w:rsidR="00812A2C" w:rsidRPr="006B6284">
        <w:rPr>
          <w:rFonts w:asciiTheme="majorHAnsi" w:hAnsiTheme="majorHAnsi"/>
        </w:rPr>
        <w:t xml:space="preserve">’s prior written consent, disclose or allow to be disclosed such confidential information to any one, except to its relevant officers and employees and then only to such extent as may be necessary for the performance of </w:t>
      </w:r>
      <w:r w:rsidR="009A40A3">
        <w:rPr>
          <w:rFonts w:asciiTheme="majorHAnsi" w:hAnsiTheme="majorHAnsi"/>
        </w:rPr>
        <w:t>MAS</w:t>
      </w:r>
      <w:r w:rsidR="00812A2C" w:rsidRPr="006B6284">
        <w:rPr>
          <w:rFonts w:asciiTheme="majorHAnsi" w:hAnsiTheme="majorHAnsi"/>
        </w:rPr>
        <w:t>’s obligations under this agreement.</w:t>
      </w:r>
      <w:r w:rsidR="00110A7C" w:rsidRPr="006B6284">
        <w:rPr>
          <w:rFonts w:asciiTheme="majorHAnsi" w:hAnsiTheme="majorHAnsi"/>
        </w:rPr>
        <w:t xml:space="preserve"> </w:t>
      </w:r>
      <w:r w:rsidR="00812A2C" w:rsidRPr="006B6284">
        <w:rPr>
          <w:rFonts w:asciiTheme="majorHAnsi" w:hAnsiTheme="majorHAnsi"/>
        </w:rPr>
        <w:t xml:space="preserve">In this regard, </w:t>
      </w:r>
      <w:r w:rsidR="009A40A3">
        <w:rPr>
          <w:rFonts w:asciiTheme="majorHAnsi" w:hAnsiTheme="majorHAnsi"/>
        </w:rPr>
        <w:t>MAS</w:t>
      </w:r>
      <w:r w:rsidR="00812A2C" w:rsidRPr="006B6284">
        <w:rPr>
          <w:rFonts w:asciiTheme="majorHAnsi" w:hAnsiTheme="majorHAnsi"/>
        </w:rPr>
        <w:t xml:space="preserve"> shall execute back to back confidentiality agreements with such employees and relevant officers.</w:t>
      </w:r>
    </w:p>
    <w:p w:rsidR="00196205" w:rsidRPr="006B6284" w:rsidRDefault="00196205" w:rsidP="000874F0">
      <w:pPr>
        <w:spacing w:after="0" w:line="240" w:lineRule="auto"/>
        <w:ind w:left="540" w:hanging="540"/>
        <w:jc w:val="both"/>
        <w:rPr>
          <w:rFonts w:asciiTheme="majorHAnsi" w:hAnsiTheme="majorHAnsi"/>
        </w:rPr>
      </w:pPr>
    </w:p>
    <w:p w:rsidR="00196205" w:rsidRPr="006B6284" w:rsidRDefault="00196205" w:rsidP="000874F0">
      <w:pPr>
        <w:spacing w:after="0" w:line="240" w:lineRule="auto"/>
        <w:ind w:left="540" w:hanging="540"/>
        <w:jc w:val="both"/>
        <w:rPr>
          <w:rFonts w:asciiTheme="majorHAnsi" w:hAnsiTheme="majorHAnsi"/>
        </w:rPr>
      </w:pPr>
      <w:r w:rsidRPr="006B6284">
        <w:rPr>
          <w:rFonts w:asciiTheme="majorHAnsi" w:hAnsiTheme="majorHAnsi"/>
        </w:rPr>
        <w:t>5.</w:t>
      </w:r>
      <w:r w:rsidR="00F648E2" w:rsidRPr="006B6284">
        <w:rPr>
          <w:rFonts w:asciiTheme="majorHAnsi" w:hAnsiTheme="majorHAnsi"/>
        </w:rPr>
        <w:t>5</w:t>
      </w:r>
      <w:r w:rsidRPr="006B6284">
        <w:rPr>
          <w:rFonts w:asciiTheme="majorHAnsi" w:hAnsiTheme="majorHAnsi"/>
        </w:rPr>
        <w:tab/>
        <w:t xml:space="preserve">During the term of this agreement and for the period of </w:t>
      </w:r>
      <w:r w:rsidR="00E808FC" w:rsidRPr="006B6284">
        <w:rPr>
          <w:rFonts w:asciiTheme="majorHAnsi" w:hAnsiTheme="majorHAnsi"/>
        </w:rPr>
        <w:t>five</w:t>
      </w:r>
      <w:r w:rsidRPr="006B6284">
        <w:rPr>
          <w:rFonts w:asciiTheme="majorHAnsi" w:hAnsiTheme="majorHAnsi"/>
        </w:rPr>
        <w:t xml:space="preserve"> years from the date of expiration or termination of this agreement, </w:t>
      </w:r>
      <w:r w:rsidR="009A40A3">
        <w:rPr>
          <w:rFonts w:asciiTheme="majorHAnsi" w:hAnsiTheme="majorHAnsi"/>
        </w:rPr>
        <w:t>MAS</w:t>
      </w:r>
      <w:r w:rsidRPr="006B6284">
        <w:rPr>
          <w:rFonts w:asciiTheme="majorHAnsi" w:hAnsiTheme="majorHAnsi"/>
        </w:rPr>
        <w:t xml:space="preserve"> shall not disclose or use the information they are privy to</w:t>
      </w:r>
      <w:ins w:id="15" w:author="Amit Jha" w:date="2015-04-28T16:08:00Z">
        <w:r w:rsidR="0085795F">
          <w:rPr>
            <w:rFonts w:asciiTheme="majorHAnsi" w:hAnsiTheme="majorHAnsi"/>
          </w:rPr>
          <w:t>,</w:t>
        </w:r>
      </w:ins>
      <w:r w:rsidRPr="006B6284">
        <w:rPr>
          <w:rFonts w:asciiTheme="majorHAnsi" w:hAnsiTheme="majorHAnsi"/>
        </w:rPr>
        <w:t xml:space="preserve"> without obtaining the prior written approval</w:t>
      </w:r>
      <w:r w:rsidR="00110A7C" w:rsidRPr="006B6284">
        <w:rPr>
          <w:rFonts w:asciiTheme="majorHAnsi" w:hAnsiTheme="majorHAnsi"/>
        </w:rPr>
        <w:t xml:space="preserve">/ </w:t>
      </w:r>
      <w:r w:rsidRPr="006B6284">
        <w:rPr>
          <w:rFonts w:asciiTheme="majorHAnsi" w:hAnsiTheme="majorHAnsi"/>
        </w:rPr>
        <w:t xml:space="preserve">consent of the </w:t>
      </w:r>
      <w:r w:rsidR="0076682A">
        <w:rPr>
          <w:rFonts w:asciiTheme="majorHAnsi" w:hAnsiTheme="majorHAnsi"/>
        </w:rPr>
        <w:t>TANDEM</w:t>
      </w:r>
      <w:r w:rsidR="0043138C" w:rsidRPr="006B6284">
        <w:rPr>
          <w:rFonts w:asciiTheme="majorHAnsi" w:hAnsiTheme="majorHAnsi"/>
        </w:rPr>
        <w:t xml:space="preserve"> </w:t>
      </w:r>
      <w:r w:rsidRPr="006B6284">
        <w:rPr>
          <w:rFonts w:asciiTheme="majorHAnsi" w:hAnsiTheme="majorHAnsi"/>
        </w:rPr>
        <w:t>except as provided in this agreement.</w:t>
      </w:r>
      <w:r w:rsidR="00110A7C" w:rsidRPr="006B6284">
        <w:rPr>
          <w:rFonts w:asciiTheme="majorHAnsi" w:hAnsiTheme="majorHAnsi"/>
        </w:rPr>
        <w:t xml:space="preserve"> </w:t>
      </w:r>
      <w:r w:rsidRPr="006B6284">
        <w:rPr>
          <w:rFonts w:asciiTheme="majorHAnsi" w:hAnsiTheme="majorHAnsi"/>
        </w:rPr>
        <w:t>Both parties shall develop and implement such procedures as may be required to prevent the intentional or negligent disclosure to third parties of the confidential information communicated to each other.</w:t>
      </w:r>
    </w:p>
    <w:p w:rsidR="00260AE6" w:rsidRPr="006B6284" w:rsidRDefault="00260AE6" w:rsidP="000874F0">
      <w:pPr>
        <w:spacing w:after="0" w:line="240" w:lineRule="auto"/>
        <w:ind w:left="540" w:hanging="540"/>
        <w:jc w:val="both"/>
        <w:rPr>
          <w:rFonts w:asciiTheme="majorHAnsi" w:hAnsiTheme="majorHAnsi"/>
        </w:rPr>
      </w:pPr>
    </w:p>
    <w:p w:rsidR="00196205" w:rsidRPr="006B6284" w:rsidRDefault="00260AE6" w:rsidP="000874F0">
      <w:pPr>
        <w:spacing w:after="0" w:line="240" w:lineRule="auto"/>
        <w:ind w:left="540" w:hanging="540"/>
        <w:jc w:val="both"/>
        <w:rPr>
          <w:rFonts w:asciiTheme="majorHAnsi" w:hAnsiTheme="majorHAnsi"/>
        </w:rPr>
      </w:pPr>
      <w:r w:rsidRPr="006B6284">
        <w:rPr>
          <w:rFonts w:asciiTheme="majorHAnsi" w:hAnsiTheme="majorHAnsi"/>
        </w:rPr>
        <w:t>5.</w:t>
      </w:r>
      <w:r w:rsidR="00F648E2" w:rsidRPr="006B6284">
        <w:rPr>
          <w:rFonts w:asciiTheme="majorHAnsi" w:hAnsiTheme="majorHAnsi"/>
        </w:rPr>
        <w:t>6</w:t>
      </w:r>
      <w:r w:rsidRPr="006B6284">
        <w:rPr>
          <w:rFonts w:asciiTheme="majorHAnsi" w:hAnsiTheme="majorHAnsi"/>
        </w:rPr>
        <w:tab/>
      </w:r>
      <w:r w:rsidR="00196205" w:rsidRPr="006B6284">
        <w:rPr>
          <w:rFonts w:asciiTheme="majorHAnsi" w:hAnsiTheme="majorHAnsi"/>
        </w:rPr>
        <w:t>Nothing in this agreement shall prevent the disclosure by either party or their employees of confidential information that:</w:t>
      </w:r>
    </w:p>
    <w:p w:rsidR="00196205" w:rsidRPr="006B6284" w:rsidRDefault="00196205" w:rsidP="000874F0">
      <w:pPr>
        <w:spacing w:after="0" w:line="240" w:lineRule="auto"/>
        <w:ind w:left="1080" w:hanging="540"/>
        <w:jc w:val="both"/>
        <w:rPr>
          <w:rFonts w:asciiTheme="majorHAnsi" w:hAnsiTheme="majorHAnsi"/>
        </w:rPr>
      </w:pPr>
      <w:r w:rsidRPr="006B6284">
        <w:rPr>
          <w:rFonts w:asciiTheme="majorHAnsi" w:hAnsiTheme="majorHAnsi"/>
        </w:rPr>
        <w:t>5.</w:t>
      </w:r>
      <w:r w:rsidR="00F648E2" w:rsidRPr="006B6284">
        <w:rPr>
          <w:rFonts w:asciiTheme="majorHAnsi" w:hAnsiTheme="majorHAnsi"/>
        </w:rPr>
        <w:t>6</w:t>
      </w:r>
      <w:r w:rsidR="00BD45E0" w:rsidRPr="006B6284">
        <w:rPr>
          <w:rFonts w:asciiTheme="majorHAnsi" w:hAnsiTheme="majorHAnsi"/>
        </w:rPr>
        <w:t>.1</w:t>
      </w:r>
      <w:r w:rsidR="00BD45E0" w:rsidRPr="006B6284">
        <w:rPr>
          <w:rFonts w:asciiTheme="majorHAnsi" w:hAnsiTheme="majorHAnsi"/>
        </w:rPr>
        <w:tab/>
      </w:r>
      <w:r w:rsidRPr="006B6284">
        <w:rPr>
          <w:rFonts w:asciiTheme="majorHAnsi" w:hAnsiTheme="majorHAnsi"/>
        </w:rPr>
        <w:t>Prior to the transmittal to each other was of general public knowledge.</w:t>
      </w:r>
    </w:p>
    <w:p w:rsidR="00196205" w:rsidRPr="006B6284" w:rsidRDefault="00196205" w:rsidP="000874F0">
      <w:pPr>
        <w:spacing w:after="0" w:line="240" w:lineRule="auto"/>
        <w:ind w:left="1080" w:hanging="540"/>
        <w:jc w:val="both"/>
        <w:rPr>
          <w:rFonts w:asciiTheme="majorHAnsi" w:hAnsiTheme="majorHAnsi"/>
        </w:rPr>
      </w:pPr>
      <w:r w:rsidRPr="006B6284">
        <w:rPr>
          <w:rFonts w:asciiTheme="majorHAnsi" w:hAnsiTheme="majorHAnsi"/>
        </w:rPr>
        <w:t>5.</w:t>
      </w:r>
      <w:r w:rsidR="00F648E2" w:rsidRPr="006B6284">
        <w:rPr>
          <w:rFonts w:asciiTheme="majorHAnsi" w:hAnsiTheme="majorHAnsi"/>
        </w:rPr>
        <w:t>6</w:t>
      </w:r>
      <w:r w:rsidRPr="006B6284">
        <w:rPr>
          <w:rFonts w:asciiTheme="majorHAnsi" w:hAnsiTheme="majorHAnsi"/>
        </w:rPr>
        <w:t>.2</w:t>
      </w:r>
      <w:r w:rsidRPr="006B6284">
        <w:rPr>
          <w:rFonts w:asciiTheme="majorHAnsi" w:hAnsiTheme="majorHAnsi"/>
        </w:rPr>
        <w:tab/>
        <w:t>Becomes, subsequent to the time of transmittal to each other a matter of general public otherwise than as a consequence of a breach by each party of any obligation under this agreement.</w:t>
      </w:r>
    </w:p>
    <w:p w:rsidR="00196205" w:rsidRPr="006B6284" w:rsidRDefault="00196205" w:rsidP="000874F0">
      <w:pPr>
        <w:spacing w:after="0" w:line="240" w:lineRule="auto"/>
        <w:ind w:left="1080" w:hanging="540"/>
        <w:jc w:val="both"/>
        <w:rPr>
          <w:rFonts w:asciiTheme="majorHAnsi" w:hAnsiTheme="majorHAnsi"/>
        </w:rPr>
      </w:pPr>
      <w:r w:rsidRPr="006B6284">
        <w:rPr>
          <w:rFonts w:asciiTheme="majorHAnsi" w:hAnsiTheme="majorHAnsi"/>
        </w:rPr>
        <w:t>5.</w:t>
      </w:r>
      <w:r w:rsidR="00F648E2" w:rsidRPr="006B6284">
        <w:rPr>
          <w:rFonts w:asciiTheme="majorHAnsi" w:hAnsiTheme="majorHAnsi"/>
        </w:rPr>
        <w:t>6</w:t>
      </w:r>
      <w:r w:rsidRPr="006B6284">
        <w:rPr>
          <w:rFonts w:asciiTheme="majorHAnsi" w:hAnsiTheme="majorHAnsi"/>
        </w:rPr>
        <w:t>.3</w:t>
      </w:r>
      <w:r w:rsidRPr="006B6284">
        <w:rPr>
          <w:rFonts w:asciiTheme="majorHAnsi" w:hAnsiTheme="majorHAnsi"/>
        </w:rPr>
        <w:tab/>
        <w:t>Is made public by the parties on their own.</w:t>
      </w:r>
    </w:p>
    <w:p w:rsidR="00A33A54" w:rsidRPr="006B6284" w:rsidRDefault="00A33A54" w:rsidP="000874F0">
      <w:pPr>
        <w:spacing w:after="0" w:line="240" w:lineRule="auto"/>
        <w:ind w:left="1080" w:hanging="540"/>
        <w:jc w:val="both"/>
        <w:rPr>
          <w:rFonts w:asciiTheme="majorHAnsi" w:hAnsiTheme="majorHAnsi"/>
        </w:rPr>
      </w:pPr>
      <w:r w:rsidRPr="006B6284">
        <w:rPr>
          <w:rFonts w:asciiTheme="majorHAnsi" w:hAnsiTheme="majorHAnsi"/>
        </w:rPr>
        <w:lastRenderedPageBreak/>
        <w:t>5.</w:t>
      </w:r>
      <w:r w:rsidR="00F648E2" w:rsidRPr="006B6284">
        <w:rPr>
          <w:rFonts w:asciiTheme="majorHAnsi" w:hAnsiTheme="majorHAnsi"/>
        </w:rPr>
        <w:t>6</w:t>
      </w:r>
      <w:r w:rsidRPr="006B6284">
        <w:rPr>
          <w:rFonts w:asciiTheme="majorHAnsi" w:hAnsiTheme="majorHAnsi"/>
        </w:rPr>
        <w:t>.4</w:t>
      </w:r>
      <w:r w:rsidRPr="006B6284">
        <w:rPr>
          <w:rFonts w:asciiTheme="majorHAnsi" w:hAnsiTheme="majorHAnsi"/>
        </w:rPr>
        <w:tab/>
        <w:t>Was in the possession of either of the parties in documentary form prior to the time of disclosure thereof to the other and is held by either of them free of any obligation of confidence to each other or any third party; or</w:t>
      </w:r>
    </w:p>
    <w:p w:rsidR="00A33A54" w:rsidRPr="006B6284" w:rsidRDefault="00A33A54" w:rsidP="000874F0">
      <w:pPr>
        <w:spacing w:after="0" w:line="240" w:lineRule="auto"/>
        <w:ind w:left="1080" w:hanging="540"/>
        <w:jc w:val="both"/>
        <w:rPr>
          <w:rFonts w:asciiTheme="majorHAnsi" w:hAnsiTheme="majorHAnsi"/>
        </w:rPr>
      </w:pPr>
      <w:r w:rsidRPr="006B6284">
        <w:rPr>
          <w:rFonts w:asciiTheme="majorHAnsi" w:hAnsiTheme="majorHAnsi"/>
        </w:rPr>
        <w:t>5.</w:t>
      </w:r>
      <w:r w:rsidR="00F648E2" w:rsidRPr="006B6284">
        <w:rPr>
          <w:rFonts w:asciiTheme="majorHAnsi" w:hAnsiTheme="majorHAnsi"/>
        </w:rPr>
        <w:t>6</w:t>
      </w:r>
      <w:r w:rsidRPr="006B6284">
        <w:rPr>
          <w:rFonts w:asciiTheme="majorHAnsi" w:hAnsiTheme="majorHAnsi"/>
        </w:rPr>
        <w:t>.5</w:t>
      </w:r>
      <w:r w:rsidRPr="006B6284">
        <w:rPr>
          <w:rFonts w:asciiTheme="majorHAnsi" w:hAnsiTheme="majorHAnsi"/>
        </w:rPr>
        <w:tab/>
        <w:t>Is received by either party in good faith from a third party having the right to disclose it, who, to the best of either party’s knowledge, did not obtain such information from</w:t>
      </w:r>
      <w:r w:rsidR="0043138C" w:rsidRPr="006B6284">
        <w:rPr>
          <w:rFonts w:asciiTheme="majorHAnsi" w:hAnsiTheme="majorHAnsi"/>
        </w:rPr>
        <w:t xml:space="preserve"> </w:t>
      </w:r>
      <w:r w:rsidR="0076682A">
        <w:rPr>
          <w:rFonts w:asciiTheme="majorHAnsi" w:hAnsiTheme="majorHAnsi"/>
        </w:rPr>
        <w:t>TANDEM</w:t>
      </w:r>
      <w:r w:rsidRPr="006B6284">
        <w:rPr>
          <w:rFonts w:asciiTheme="majorHAnsi" w:hAnsiTheme="majorHAnsi"/>
        </w:rPr>
        <w:t xml:space="preserve"> and who imposes no obligation of secrecy on the parties with respect to such information.</w:t>
      </w:r>
    </w:p>
    <w:p w:rsidR="00A33A54" w:rsidRPr="006B6284" w:rsidRDefault="00A33A54" w:rsidP="000874F0">
      <w:pPr>
        <w:spacing w:after="0" w:line="240" w:lineRule="auto"/>
        <w:ind w:left="1080" w:hanging="540"/>
        <w:jc w:val="both"/>
        <w:rPr>
          <w:rFonts w:asciiTheme="majorHAnsi" w:hAnsiTheme="majorHAnsi"/>
        </w:rPr>
      </w:pPr>
      <w:r w:rsidRPr="006B6284">
        <w:rPr>
          <w:rFonts w:asciiTheme="majorHAnsi" w:hAnsiTheme="majorHAnsi"/>
        </w:rPr>
        <w:t>5.</w:t>
      </w:r>
      <w:r w:rsidR="00F648E2" w:rsidRPr="006B6284">
        <w:rPr>
          <w:rFonts w:asciiTheme="majorHAnsi" w:hAnsiTheme="majorHAnsi"/>
        </w:rPr>
        <w:t>6</w:t>
      </w:r>
      <w:r w:rsidRPr="006B6284">
        <w:rPr>
          <w:rFonts w:asciiTheme="majorHAnsi" w:hAnsiTheme="majorHAnsi"/>
        </w:rPr>
        <w:t>.6</w:t>
      </w:r>
      <w:r w:rsidRPr="006B6284">
        <w:rPr>
          <w:rFonts w:asciiTheme="majorHAnsi" w:hAnsiTheme="majorHAnsi"/>
        </w:rPr>
        <w:tab/>
        <w:t>Is compelled to reveal under any order or direction from judicial or quasi-judicial authority, provided that the party who is under such compulsion</w:t>
      </w:r>
      <w:r w:rsidR="007B5CD3" w:rsidRPr="006B6284">
        <w:rPr>
          <w:rFonts w:asciiTheme="majorHAnsi" w:hAnsiTheme="majorHAnsi"/>
        </w:rPr>
        <w:t xml:space="preserve"> to reveal the information shall promptly inform the other party of its compulsion</w:t>
      </w:r>
      <w:r w:rsidRPr="006B6284">
        <w:rPr>
          <w:rFonts w:asciiTheme="majorHAnsi" w:hAnsiTheme="majorHAnsi"/>
        </w:rPr>
        <w:t xml:space="preserve"> aforesaid and provide all assistance in obtaining a protective order preventing or limiting the disclosure and such disclosure shall not be more than what may be necessary for compliance of such order or direction.</w:t>
      </w:r>
    </w:p>
    <w:p w:rsidR="00260AE6" w:rsidRPr="006B6284" w:rsidRDefault="00260AE6" w:rsidP="007966DA">
      <w:pPr>
        <w:spacing w:after="0" w:line="240" w:lineRule="auto"/>
        <w:jc w:val="both"/>
        <w:rPr>
          <w:rFonts w:asciiTheme="majorHAnsi" w:hAnsiTheme="majorHAnsi"/>
        </w:rPr>
      </w:pPr>
    </w:p>
    <w:p w:rsidR="00A33A54" w:rsidRPr="006B6284" w:rsidRDefault="00A33A54" w:rsidP="000874F0">
      <w:pPr>
        <w:spacing w:after="0" w:line="240" w:lineRule="auto"/>
        <w:ind w:left="540" w:hanging="540"/>
        <w:jc w:val="both"/>
        <w:rPr>
          <w:rFonts w:asciiTheme="majorHAnsi" w:hAnsiTheme="majorHAnsi"/>
        </w:rPr>
      </w:pPr>
      <w:r w:rsidRPr="006B6284">
        <w:rPr>
          <w:rFonts w:asciiTheme="majorHAnsi" w:hAnsiTheme="majorHAnsi"/>
        </w:rPr>
        <w:t>5.</w:t>
      </w:r>
      <w:r w:rsidR="00F648E2" w:rsidRPr="006B6284">
        <w:rPr>
          <w:rFonts w:asciiTheme="majorHAnsi" w:hAnsiTheme="majorHAnsi"/>
        </w:rPr>
        <w:t>7</w:t>
      </w:r>
      <w:r w:rsidRPr="006B6284">
        <w:rPr>
          <w:rFonts w:asciiTheme="majorHAnsi" w:hAnsiTheme="majorHAnsi"/>
        </w:rPr>
        <w:tab/>
        <w:t>Both the parties agree and undertake that their officers, employees, personnel agents (hereinafter collectively referred to as “personnel”) shall hold all proprietary information in confidence and in particular shall:</w:t>
      </w:r>
    </w:p>
    <w:p w:rsidR="00A33A54" w:rsidRPr="006B6284" w:rsidRDefault="00260AE6" w:rsidP="000874F0">
      <w:pPr>
        <w:pStyle w:val="ColorfulList-Accent11"/>
        <w:spacing w:after="0" w:line="240" w:lineRule="auto"/>
        <w:ind w:left="1080" w:hanging="540"/>
        <w:jc w:val="both"/>
        <w:rPr>
          <w:rFonts w:asciiTheme="majorHAnsi" w:hAnsiTheme="majorHAnsi"/>
        </w:rPr>
      </w:pPr>
      <w:r w:rsidRPr="006B6284">
        <w:rPr>
          <w:rFonts w:asciiTheme="majorHAnsi" w:hAnsiTheme="majorHAnsi"/>
        </w:rPr>
        <w:t>5.</w:t>
      </w:r>
      <w:r w:rsidR="00F648E2" w:rsidRPr="006B6284">
        <w:rPr>
          <w:rFonts w:asciiTheme="majorHAnsi" w:hAnsiTheme="majorHAnsi"/>
        </w:rPr>
        <w:t>7</w:t>
      </w:r>
      <w:r w:rsidRPr="006B6284">
        <w:rPr>
          <w:rFonts w:asciiTheme="majorHAnsi" w:hAnsiTheme="majorHAnsi"/>
        </w:rPr>
        <w:t>.1</w:t>
      </w:r>
      <w:r w:rsidRPr="006B6284">
        <w:rPr>
          <w:rFonts w:asciiTheme="majorHAnsi" w:hAnsiTheme="majorHAnsi"/>
        </w:rPr>
        <w:tab/>
      </w:r>
      <w:r w:rsidR="00A33A54" w:rsidRPr="006B6284">
        <w:rPr>
          <w:rFonts w:asciiTheme="majorHAnsi" w:hAnsiTheme="majorHAnsi"/>
        </w:rPr>
        <w:t>Not use or permit or enable any person to use any of the proprietary information in any way other than for the purpose of this agreement.</w:t>
      </w:r>
    </w:p>
    <w:p w:rsidR="00A33A54" w:rsidRPr="006B6284" w:rsidRDefault="00053F31" w:rsidP="000874F0">
      <w:pPr>
        <w:pStyle w:val="ColorfulList-Accent11"/>
        <w:spacing w:after="0" w:line="240" w:lineRule="auto"/>
        <w:ind w:left="1080" w:hanging="540"/>
        <w:jc w:val="both"/>
        <w:rPr>
          <w:rFonts w:asciiTheme="majorHAnsi" w:hAnsiTheme="majorHAnsi"/>
        </w:rPr>
      </w:pPr>
      <w:r w:rsidRPr="006B6284">
        <w:rPr>
          <w:rFonts w:asciiTheme="majorHAnsi" w:hAnsiTheme="majorHAnsi"/>
        </w:rPr>
        <w:t>5.</w:t>
      </w:r>
      <w:r w:rsidR="00F648E2" w:rsidRPr="006B6284">
        <w:rPr>
          <w:rFonts w:asciiTheme="majorHAnsi" w:hAnsiTheme="majorHAnsi"/>
        </w:rPr>
        <w:t>7</w:t>
      </w:r>
      <w:r w:rsidRPr="006B6284">
        <w:rPr>
          <w:rFonts w:asciiTheme="majorHAnsi" w:hAnsiTheme="majorHAnsi"/>
        </w:rPr>
        <w:t>.2</w:t>
      </w:r>
      <w:r w:rsidRPr="006B6284">
        <w:rPr>
          <w:rFonts w:asciiTheme="majorHAnsi" w:hAnsiTheme="majorHAnsi"/>
        </w:rPr>
        <w:tab/>
      </w:r>
      <w:r w:rsidR="00A33A54" w:rsidRPr="006B6284">
        <w:rPr>
          <w:rFonts w:asciiTheme="majorHAnsi" w:hAnsiTheme="majorHAnsi"/>
        </w:rPr>
        <w:t>Not disclose or divulge any proprietary information to any person not authorized by the parties and shall limit access to the proprietary information to only to such of their personnel as need to know the same for the furtherance of this agreement.</w:t>
      </w:r>
    </w:p>
    <w:p w:rsidR="00A33A54" w:rsidRPr="006B6284" w:rsidRDefault="00053F31" w:rsidP="000874F0">
      <w:pPr>
        <w:pStyle w:val="ColorfulList-Accent11"/>
        <w:spacing w:after="0" w:line="240" w:lineRule="auto"/>
        <w:ind w:left="1080" w:hanging="540"/>
        <w:jc w:val="both"/>
        <w:rPr>
          <w:rFonts w:asciiTheme="majorHAnsi" w:hAnsiTheme="majorHAnsi"/>
        </w:rPr>
      </w:pPr>
      <w:r w:rsidRPr="006B6284">
        <w:rPr>
          <w:rFonts w:asciiTheme="majorHAnsi" w:hAnsiTheme="majorHAnsi"/>
        </w:rPr>
        <w:t>5.</w:t>
      </w:r>
      <w:r w:rsidR="00F648E2" w:rsidRPr="006B6284">
        <w:rPr>
          <w:rFonts w:asciiTheme="majorHAnsi" w:hAnsiTheme="majorHAnsi"/>
        </w:rPr>
        <w:t>7</w:t>
      </w:r>
      <w:r w:rsidRPr="006B6284">
        <w:rPr>
          <w:rFonts w:asciiTheme="majorHAnsi" w:hAnsiTheme="majorHAnsi"/>
        </w:rPr>
        <w:t>.3</w:t>
      </w:r>
      <w:r w:rsidRPr="006B6284">
        <w:rPr>
          <w:rFonts w:asciiTheme="majorHAnsi" w:hAnsiTheme="majorHAnsi"/>
        </w:rPr>
        <w:tab/>
      </w:r>
      <w:r w:rsidR="00A33A54" w:rsidRPr="006B6284">
        <w:rPr>
          <w:rFonts w:asciiTheme="majorHAnsi" w:hAnsiTheme="majorHAnsi"/>
        </w:rPr>
        <w:t>Not to make or have made not retain, nor permit the making or retention of any copy or record howsoever created (i.e. duplicate copy, photocopy, facsimile, magnetic copy etc) of any of the proprietary information other than may be required for performance of service, duties and obligations under this agreement.</w:t>
      </w:r>
    </w:p>
    <w:p w:rsidR="00A33A54" w:rsidRPr="006B6284" w:rsidRDefault="00053F31" w:rsidP="000874F0">
      <w:pPr>
        <w:pStyle w:val="ColorfulList-Accent11"/>
        <w:spacing w:after="0" w:line="240" w:lineRule="auto"/>
        <w:ind w:left="1080" w:hanging="540"/>
        <w:jc w:val="both"/>
        <w:rPr>
          <w:rFonts w:asciiTheme="majorHAnsi" w:hAnsiTheme="majorHAnsi"/>
        </w:rPr>
      </w:pPr>
      <w:r w:rsidRPr="006B6284">
        <w:rPr>
          <w:rFonts w:asciiTheme="majorHAnsi" w:hAnsiTheme="majorHAnsi"/>
        </w:rPr>
        <w:t>5.</w:t>
      </w:r>
      <w:r w:rsidR="00F648E2" w:rsidRPr="006B6284">
        <w:rPr>
          <w:rFonts w:asciiTheme="majorHAnsi" w:hAnsiTheme="majorHAnsi"/>
        </w:rPr>
        <w:t>7</w:t>
      </w:r>
      <w:r w:rsidRPr="006B6284">
        <w:rPr>
          <w:rFonts w:asciiTheme="majorHAnsi" w:hAnsiTheme="majorHAnsi"/>
        </w:rPr>
        <w:t>.4</w:t>
      </w:r>
      <w:r w:rsidRPr="006B6284">
        <w:rPr>
          <w:rFonts w:asciiTheme="majorHAnsi" w:hAnsiTheme="majorHAnsi"/>
        </w:rPr>
        <w:tab/>
      </w:r>
      <w:r w:rsidR="00A33A54" w:rsidRPr="006B6284">
        <w:rPr>
          <w:rFonts w:asciiTheme="majorHAnsi" w:hAnsiTheme="majorHAnsi"/>
        </w:rPr>
        <w:t>Take all necessary actions to protect the proprietary information against misuse, loss, destruction, deletions or alternations;</w:t>
      </w:r>
    </w:p>
    <w:p w:rsidR="00A33A54" w:rsidRPr="006B6284" w:rsidRDefault="00053F31" w:rsidP="000874F0">
      <w:pPr>
        <w:pStyle w:val="ColorfulList-Accent11"/>
        <w:spacing w:after="0" w:line="240" w:lineRule="auto"/>
        <w:ind w:left="1080" w:hanging="540"/>
        <w:jc w:val="both"/>
        <w:rPr>
          <w:rFonts w:asciiTheme="majorHAnsi" w:hAnsiTheme="majorHAnsi"/>
        </w:rPr>
      </w:pPr>
      <w:r w:rsidRPr="006B6284">
        <w:rPr>
          <w:rFonts w:asciiTheme="majorHAnsi" w:hAnsiTheme="majorHAnsi"/>
        </w:rPr>
        <w:t>5.</w:t>
      </w:r>
      <w:r w:rsidR="00F648E2" w:rsidRPr="006B6284">
        <w:rPr>
          <w:rFonts w:asciiTheme="majorHAnsi" w:hAnsiTheme="majorHAnsi"/>
        </w:rPr>
        <w:t>7</w:t>
      </w:r>
      <w:r w:rsidRPr="006B6284">
        <w:rPr>
          <w:rFonts w:asciiTheme="majorHAnsi" w:hAnsiTheme="majorHAnsi"/>
        </w:rPr>
        <w:t>.5</w:t>
      </w:r>
      <w:r w:rsidRPr="006B6284">
        <w:rPr>
          <w:rFonts w:asciiTheme="majorHAnsi" w:hAnsiTheme="majorHAnsi"/>
        </w:rPr>
        <w:tab/>
      </w:r>
      <w:r w:rsidR="00A33A54" w:rsidRPr="006B6284">
        <w:rPr>
          <w:rFonts w:asciiTheme="majorHAnsi" w:hAnsiTheme="majorHAnsi"/>
        </w:rPr>
        <w:t>Not to use or permit to use of the proprietary information in any way which may be harmful to or against the best of the interest of the other party;</w:t>
      </w:r>
    </w:p>
    <w:p w:rsidR="00A33A54" w:rsidRPr="006B6284" w:rsidRDefault="00053F31" w:rsidP="000874F0">
      <w:pPr>
        <w:pStyle w:val="ColorfulList-Accent11"/>
        <w:spacing w:after="0" w:line="240" w:lineRule="auto"/>
        <w:ind w:left="1080" w:hanging="540"/>
        <w:jc w:val="both"/>
        <w:rPr>
          <w:rFonts w:asciiTheme="majorHAnsi" w:hAnsiTheme="majorHAnsi"/>
        </w:rPr>
      </w:pPr>
      <w:r w:rsidRPr="006B6284">
        <w:rPr>
          <w:rFonts w:asciiTheme="majorHAnsi" w:hAnsiTheme="majorHAnsi"/>
        </w:rPr>
        <w:t>5.</w:t>
      </w:r>
      <w:r w:rsidR="00F648E2" w:rsidRPr="006B6284">
        <w:rPr>
          <w:rFonts w:asciiTheme="majorHAnsi" w:hAnsiTheme="majorHAnsi"/>
        </w:rPr>
        <w:t>7</w:t>
      </w:r>
      <w:r w:rsidRPr="006B6284">
        <w:rPr>
          <w:rFonts w:asciiTheme="majorHAnsi" w:hAnsiTheme="majorHAnsi"/>
        </w:rPr>
        <w:t>.6</w:t>
      </w:r>
      <w:r w:rsidRPr="006B6284">
        <w:rPr>
          <w:rFonts w:asciiTheme="majorHAnsi" w:hAnsiTheme="majorHAnsi"/>
        </w:rPr>
        <w:tab/>
      </w:r>
      <w:r w:rsidR="00A33A54" w:rsidRPr="006B6284">
        <w:rPr>
          <w:rFonts w:asciiTheme="majorHAnsi" w:hAnsiTheme="majorHAnsi"/>
        </w:rPr>
        <w:t>Not to, either directly or indirectly, commercially exploit the proprietary information of each other</w:t>
      </w:r>
      <w:r w:rsidR="00094F67" w:rsidRPr="006B6284">
        <w:rPr>
          <w:rFonts w:asciiTheme="majorHAnsi" w:hAnsiTheme="majorHAnsi"/>
        </w:rPr>
        <w:t xml:space="preserve"> for economic or other benefits</w:t>
      </w:r>
      <w:r w:rsidR="00A33A54" w:rsidRPr="006B6284">
        <w:rPr>
          <w:rFonts w:asciiTheme="majorHAnsi" w:hAnsiTheme="majorHAnsi"/>
        </w:rPr>
        <w:t xml:space="preserve"> and notify each other promptly of any unauthorized or improper use or disclosure of the proprietary information.</w:t>
      </w:r>
    </w:p>
    <w:p w:rsidR="009E5B43" w:rsidRPr="006B6284" w:rsidRDefault="009E5B43" w:rsidP="007966DA">
      <w:pPr>
        <w:spacing w:after="0" w:line="240" w:lineRule="auto"/>
        <w:ind w:left="720" w:hanging="720"/>
        <w:jc w:val="both"/>
        <w:rPr>
          <w:rFonts w:asciiTheme="majorHAnsi" w:hAnsiTheme="majorHAnsi"/>
        </w:rPr>
      </w:pPr>
    </w:p>
    <w:p w:rsidR="00C145C1" w:rsidRPr="006B6284" w:rsidRDefault="00C145C1" w:rsidP="000874F0">
      <w:pPr>
        <w:spacing w:after="0" w:line="240" w:lineRule="auto"/>
        <w:ind w:left="720" w:hanging="720"/>
        <w:rPr>
          <w:rFonts w:asciiTheme="majorHAnsi" w:hAnsiTheme="majorHAnsi"/>
        </w:rPr>
      </w:pPr>
      <w:r w:rsidRPr="006B6284">
        <w:rPr>
          <w:rFonts w:asciiTheme="majorHAnsi" w:hAnsiTheme="majorHAnsi"/>
          <w:b/>
        </w:rPr>
        <w:t>Article 6</w:t>
      </w:r>
      <w:r w:rsidR="000874F0" w:rsidRPr="006B6284">
        <w:rPr>
          <w:rFonts w:asciiTheme="majorHAnsi" w:hAnsiTheme="majorHAnsi"/>
        </w:rPr>
        <w:t xml:space="preserve"> – </w:t>
      </w:r>
      <w:r w:rsidRPr="006B6284">
        <w:rPr>
          <w:rFonts w:asciiTheme="majorHAnsi" w:hAnsiTheme="majorHAnsi"/>
          <w:b/>
        </w:rPr>
        <w:t>Inspection &amp; Right to Audit</w:t>
      </w:r>
    </w:p>
    <w:p w:rsidR="00C145C1" w:rsidRPr="006B6284" w:rsidRDefault="00C145C1" w:rsidP="007966DA">
      <w:pPr>
        <w:spacing w:after="0" w:line="240" w:lineRule="auto"/>
        <w:ind w:left="720" w:hanging="720"/>
        <w:jc w:val="both"/>
        <w:rPr>
          <w:rFonts w:asciiTheme="majorHAnsi" w:hAnsiTheme="majorHAnsi"/>
        </w:rPr>
      </w:pPr>
    </w:p>
    <w:p w:rsidR="00C145C1" w:rsidRPr="006B6284" w:rsidRDefault="00C145C1" w:rsidP="000874F0">
      <w:pPr>
        <w:spacing w:after="0" w:line="240" w:lineRule="auto"/>
        <w:ind w:left="540" w:hanging="540"/>
        <w:jc w:val="both"/>
        <w:rPr>
          <w:rFonts w:asciiTheme="majorHAnsi" w:hAnsiTheme="majorHAnsi"/>
        </w:rPr>
      </w:pPr>
      <w:r w:rsidRPr="006B6284">
        <w:rPr>
          <w:rFonts w:asciiTheme="majorHAnsi" w:hAnsiTheme="majorHAnsi"/>
        </w:rPr>
        <w:t>6.1</w:t>
      </w:r>
      <w:r w:rsidRPr="006B6284">
        <w:rPr>
          <w:rFonts w:asciiTheme="majorHAnsi" w:hAnsiTheme="majorHAnsi"/>
        </w:rPr>
        <w:tab/>
      </w:r>
      <w:r w:rsidR="009A40A3">
        <w:rPr>
          <w:rFonts w:asciiTheme="majorHAnsi" w:hAnsiTheme="majorHAnsi"/>
        </w:rPr>
        <w:t>MAS</w:t>
      </w:r>
      <w:r w:rsidRPr="006B6284">
        <w:rPr>
          <w:rFonts w:asciiTheme="majorHAnsi" w:hAnsiTheme="majorHAnsi"/>
        </w:rPr>
        <w:t xml:space="preserve"> shall, upon reasonable notice allow </w:t>
      </w:r>
      <w:r w:rsidR="0076682A">
        <w:rPr>
          <w:rFonts w:asciiTheme="majorHAnsi" w:hAnsiTheme="majorHAnsi"/>
        </w:rPr>
        <w:t>TANDEM</w:t>
      </w:r>
      <w:r w:rsidR="0025208D" w:rsidRPr="006B6284">
        <w:rPr>
          <w:rFonts w:asciiTheme="majorHAnsi" w:hAnsiTheme="majorHAnsi"/>
        </w:rPr>
        <w:t>,</w:t>
      </w:r>
      <w:r w:rsidRPr="006B6284">
        <w:rPr>
          <w:rFonts w:asciiTheme="majorHAnsi" w:hAnsiTheme="majorHAnsi"/>
        </w:rPr>
        <w:t xml:space="preserve"> its management, auditors, regulators and</w:t>
      </w:r>
      <w:r w:rsidR="00110A7C" w:rsidRPr="006B6284">
        <w:rPr>
          <w:rFonts w:asciiTheme="majorHAnsi" w:hAnsiTheme="majorHAnsi"/>
        </w:rPr>
        <w:t xml:space="preserve">/ </w:t>
      </w:r>
      <w:r w:rsidRPr="006B6284">
        <w:rPr>
          <w:rFonts w:asciiTheme="majorHAnsi" w:hAnsiTheme="majorHAnsi"/>
        </w:rPr>
        <w:t>or agents the opportunity of inspecting, examining, auditing and</w:t>
      </w:r>
      <w:r w:rsidR="00110A7C" w:rsidRPr="006B6284">
        <w:rPr>
          <w:rFonts w:asciiTheme="majorHAnsi" w:hAnsiTheme="majorHAnsi"/>
        </w:rPr>
        <w:t xml:space="preserve">/ </w:t>
      </w:r>
      <w:r w:rsidRPr="006B6284">
        <w:rPr>
          <w:rFonts w:asciiTheme="majorHAnsi" w:hAnsiTheme="majorHAnsi"/>
        </w:rPr>
        <w:t xml:space="preserve">or taking copies of </w:t>
      </w:r>
      <w:r w:rsidR="0076682A">
        <w:rPr>
          <w:rFonts w:asciiTheme="majorHAnsi" w:hAnsiTheme="majorHAnsi"/>
        </w:rPr>
        <w:t>TANDEM</w:t>
      </w:r>
      <w:r w:rsidR="00FE7AF5" w:rsidRPr="006B6284">
        <w:rPr>
          <w:rFonts w:asciiTheme="majorHAnsi" w:hAnsiTheme="majorHAnsi"/>
        </w:rPr>
        <w:t xml:space="preserve">’s </w:t>
      </w:r>
      <w:r w:rsidRPr="006B6284">
        <w:rPr>
          <w:rFonts w:asciiTheme="majorHAnsi" w:hAnsiTheme="majorHAnsi"/>
        </w:rPr>
        <w:t>records</w:t>
      </w:r>
      <w:r w:rsidR="006B0105" w:rsidRPr="006B6284">
        <w:rPr>
          <w:rFonts w:asciiTheme="majorHAnsi" w:hAnsiTheme="majorHAnsi"/>
        </w:rPr>
        <w:t xml:space="preserve"> and all the documents related to </w:t>
      </w:r>
      <w:r w:rsidR="0076682A">
        <w:rPr>
          <w:rFonts w:asciiTheme="majorHAnsi" w:hAnsiTheme="majorHAnsi"/>
        </w:rPr>
        <w:t>TANDEM</w:t>
      </w:r>
      <w:r w:rsidRPr="006B6284">
        <w:rPr>
          <w:rFonts w:asciiTheme="majorHAnsi" w:hAnsiTheme="majorHAnsi"/>
        </w:rPr>
        <w:t xml:space="preserve"> with </w:t>
      </w:r>
      <w:r w:rsidR="009A40A3">
        <w:rPr>
          <w:rFonts w:asciiTheme="majorHAnsi" w:hAnsiTheme="majorHAnsi"/>
        </w:rPr>
        <w:t>MAS</w:t>
      </w:r>
      <w:r w:rsidRPr="006B6284">
        <w:rPr>
          <w:rFonts w:asciiTheme="majorHAnsi" w:hAnsiTheme="majorHAnsi"/>
        </w:rPr>
        <w:t>.</w:t>
      </w:r>
    </w:p>
    <w:p w:rsidR="00EA171F" w:rsidRPr="006B6284" w:rsidRDefault="00EA171F" w:rsidP="000874F0">
      <w:pPr>
        <w:spacing w:after="0" w:line="240" w:lineRule="auto"/>
        <w:ind w:left="540" w:hanging="540"/>
        <w:jc w:val="both"/>
        <w:rPr>
          <w:rFonts w:asciiTheme="majorHAnsi" w:hAnsiTheme="majorHAnsi"/>
        </w:rPr>
      </w:pPr>
    </w:p>
    <w:p w:rsidR="006843E4" w:rsidRPr="006B6284" w:rsidRDefault="006B0105" w:rsidP="000874F0">
      <w:pPr>
        <w:spacing w:after="0" w:line="240" w:lineRule="auto"/>
        <w:ind w:left="540" w:hanging="540"/>
        <w:jc w:val="both"/>
        <w:rPr>
          <w:rFonts w:asciiTheme="majorHAnsi" w:hAnsiTheme="majorHAnsi"/>
        </w:rPr>
      </w:pPr>
      <w:r w:rsidRPr="006B6284">
        <w:rPr>
          <w:rFonts w:asciiTheme="majorHAnsi" w:hAnsiTheme="majorHAnsi"/>
        </w:rPr>
        <w:t>6.2</w:t>
      </w:r>
      <w:r w:rsidR="00110A7C" w:rsidRPr="006B6284">
        <w:rPr>
          <w:rFonts w:asciiTheme="majorHAnsi" w:hAnsiTheme="majorHAnsi"/>
        </w:rPr>
        <w:t xml:space="preserve"> </w:t>
      </w:r>
      <w:r w:rsidR="00BD45E0" w:rsidRPr="006B6284">
        <w:rPr>
          <w:rFonts w:asciiTheme="majorHAnsi" w:hAnsiTheme="majorHAnsi"/>
        </w:rPr>
        <w:tab/>
      </w:r>
      <w:r w:rsidR="0076682A">
        <w:rPr>
          <w:rFonts w:asciiTheme="majorHAnsi" w:hAnsiTheme="majorHAnsi"/>
        </w:rPr>
        <w:t>TANDEM</w:t>
      </w:r>
      <w:r w:rsidR="00BD45E0" w:rsidRPr="006B6284">
        <w:rPr>
          <w:rFonts w:asciiTheme="majorHAnsi" w:hAnsiTheme="majorHAnsi"/>
        </w:rPr>
        <w:t xml:space="preserve"> </w:t>
      </w:r>
      <w:r w:rsidRPr="006B6284">
        <w:rPr>
          <w:rFonts w:asciiTheme="majorHAnsi" w:hAnsiTheme="majorHAnsi"/>
        </w:rPr>
        <w:t>reserve</w:t>
      </w:r>
      <w:r w:rsidR="0025208D" w:rsidRPr="006B6284">
        <w:rPr>
          <w:rFonts w:asciiTheme="majorHAnsi" w:hAnsiTheme="majorHAnsi"/>
        </w:rPr>
        <w:t>s</w:t>
      </w:r>
      <w:r w:rsidRPr="006B6284">
        <w:rPr>
          <w:rFonts w:asciiTheme="majorHAnsi" w:hAnsiTheme="majorHAnsi"/>
        </w:rPr>
        <w:t xml:space="preserve"> the rights to inspect the </w:t>
      </w:r>
      <w:r w:rsidR="00AB3E3B" w:rsidRPr="006B6284">
        <w:rPr>
          <w:rFonts w:asciiTheme="majorHAnsi" w:hAnsiTheme="majorHAnsi"/>
        </w:rPr>
        <w:t>business</w:t>
      </w:r>
      <w:r w:rsidRPr="006B6284">
        <w:rPr>
          <w:rFonts w:asciiTheme="majorHAnsi" w:hAnsiTheme="majorHAnsi"/>
        </w:rPr>
        <w:t xml:space="preserve"> process and service delivery process at any time without giv</w:t>
      </w:r>
      <w:r w:rsidR="00F648E2" w:rsidRPr="006B6284">
        <w:rPr>
          <w:rFonts w:asciiTheme="majorHAnsi" w:hAnsiTheme="majorHAnsi"/>
        </w:rPr>
        <w:t>i</w:t>
      </w:r>
      <w:r w:rsidR="00EC0474" w:rsidRPr="006B6284">
        <w:rPr>
          <w:rFonts w:asciiTheme="majorHAnsi" w:hAnsiTheme="majorHAnsi"/>
        </w:rPr>
        <w:t>ng</w:t>
      </w:r>
      <w:r w:rsidRPr="006B6284">
        <w:rPr>
          <w:rFonts w:asciiTheme="majorHAnsi" w:hAnsiTheme="majorHAnsi"/>
        </w:rPr>
        <w:t xml:space="preserve"> any prior notice to </w:t>
      </w:r>
      <w:r w:rsidR="009A40A3">
        <w:rPr>
          <w:rFonts w:asciiTheme="majorHAnsi" w:hAnsiTheme="majorHAnsi"/>
        </w:rPr>
        <w:t>MAS</w:t>
      </w:r>
      <w:r w:rsidRPr="006B6284">
        <w:rPr>
          <w:rFonts w:asciiTheme="majorHAnsi" w:hAnsiTheme="majorHAnsi"/>
        </w:rPr>
        <w:t>.</w:t>
      </w:r>
      <w:r w:rsidR="0043138C" w:rsidRPr="006B6284">
        <w:rPr>
          <w:rFonts w:asciiTheme="majorHAnsi" w:hAnsiTheme="majorHAnsi"/>
        </w:rPr>
        <w:t xml:space="preserve"> </w:t>
      </w:r>
      <w:r w:rsidRPr="006B6284">
        <w:rPr>
          <w:rFonts w:asciiTheme="majorHAnsi" w:hAnsiTheme="majorHAnsi"/>
        </w:rPr>
        <w:t>This point shall be treated differently from article 6.1</w:t>
      </w:r>
      <w:r w:rsidR="00F46B1C" w:rsidRPr="006B6284">
        <w:rPr>
          <w:rFonts w:asciiTheme="majorHAnsi" w:hAnsiTheme="majorHAnsi"/>
        </w:rPr>
        <w:t>.</w:t>
      </w:r>
    </w:p>
    <w:p w:rsidR="00F46B1C" w:rsidRPr="006B6284" w:rsidRDefault="00F46B1C" w:rsidP="000874F0">
      <w:pPr>
        <w:spacing w:after="0" w:line="240" w:lineRule="auto"/>
        <w:ind w:left="540" w:hanging="540"/>
        <w:jc w:val="both"/>
        <w:rPr>
          <w:rFonts w:asciiTheme="majorHAnsi" w:hAnsiTheme="majorHAnsi"/>
        </w:rPr>
      </w:pPr>
    </w:p>
    <w:p w:rsidR="00C145C1" w:rsidRPr="006B6284" w:rsidRDefault="00C145C1" w:rsidP="000874F0">
      <w:pPr>
        <w:spacing w:after="0" w:line="240" w:lineRule="auto"/>
        <w:ind w:left="540" w:hanging="540"/>
        <w:jc w:val="both"/>
        <w:rPr>
          <w:rFonts w:asciiTheme="majorHAnsi" w:hAnsiTheme="majorHAnsi"/>
        </w:rPr>
      </w:pPr>
      <w:r w:rsidRPr="006B6284">
        <w:rPr>
          <w:rFonts w:asciiTheme="majorHAnsi" w:hAnsiTheme="majorHAnsi"/>
        </w:rPr>
        <w:t>6.</w:t>
      </w:r>
      <w:r w:rsidR="006B0105" w:rsidRPr="006B6284">
        <w:rPr>
          <w:rFonts w:asciiTheme="majorHAnsi" w:hAnsiTheme="majorHAnsi"/>
        </w:rPr>
        <w:t>3</w:t>
      </w:r>
      <w:r w:rsidRPr="006B6284">
        <w:rPr>
          <w:rFonts w:asciiTheme="majorHAnsi" w:hAnsiTheme="majorHAnsi"/>
        </w:rPr>
        <w:tab/>
      </w:r>
      <w:r w:rsidR="009A40A3">
        <w:rPr>
          <w:rFonts w:asciiTheme="majorHAnsi" w:hAnsiTheme="majorHAnsi"/>
        </w:rPr>
        <w:t>MAS</w:t>
      </w:r>
      <w:r w:rsidRPr="006B6284">
        <w:rPr>
          <w:rFonts w:asciiTheme="majorHAnsi" w:hAnsiTheme="majorHAnsi"/>
        </w:rPr>
        <w:t xml:space="preserve"> shall co-operate with</w:t>
      </w:r>
      <w:r w:rsidR="0043138C" w:rsidRPr="006B6284">
        <w:rPr>
          <w:rFonts w:asciiTheme="majorHAnsi" w:hAnsiTheme="majorHAnsi"/>
        </w:rPr>
        <w:t xml:space="preserve"> </w:t>
      </w:r>
      <w:r w:rsidR="0076682A">
        <w:rPr>
          <w:rFonts w:asciiTheme="majorHAnsi" w:hAnsiTheme="majorHAnsi"/>
        </w:rPr>
        <w:t>TANDEM</w:t>
      </w:r>
      <w:r w:rsidRPr="006B6284">
        <w:rPr>
          <w:rFonts w:asciiTheme="majorHAnsi" w:hAnsiTheme="majorHAnsi"/>
        </w:rPr>
        <w:t xml:space="preserve">’s internal or external auditors to assure a prompt and accurate audit of </w:t>
      </w:r>
      <w:r w:rsidR="0076682A">
        <w:rPr>
          <w:rFonts w:asciiTheme="majorHAnsi" w:hAnsiTheme="majorHAnsi"/>
        </w:rPr>
        <w:t>TANDEM</w:t>
      </w:r>
      <w:r w:rsidRPr="006B6284">
        <w:rPr>
          <w:rFonts w:asciiTheme="majorHAnsi" w:hAnsiTheme="majorHAnsi"/>
        </w:rPr>
        <w:t xml:space="preserve">’s records and data with </w:t>
      </w:r>
      <w:r w:rsidR="009A40A3">
        <w:rPr>
          <w:rFonts w:asciiTheme="majorHAnsi" w:hAnsiTheme="majorHAnsi"/>
        </w:rPr>
        <w:t>MAS</w:t>
      </w:r>
      <w:r w:rsidRPr="006B6284">
        <w:rPr>
          <w:rFonts w:asciiTheme="majorHAnsi" w:hAnsiTheme="majorHAnsi"/>
        </w:rPr>
        <w:t xml:space="preserve"> and </w:t>
      </w:r>
      <w:r w:rsidR="009A40A3">
        <w:rPr>
          <w:rFonts w:asciiTheme="majorHAnsi" w:hAnsiTheme="majorHAnsi"/>
        </w:rPr>
        <w:t>MAS</w:t>
      </w:r>
      <w:r w:rsidRPr="006B6284">
        <w:rPr>
          <w:rFonts w:asciiTheme="majorHAnsi" w:hAnsiTheme="majorHAnsi"/>
        </w:rPr>
        <w:t xml:space="preserve"> shall also co-operate in good faith and in a best efforts basis with </w:t>
      </w:r>
      <w:r w:rsidR="0076682A">
        <w:rPr>
          <w:rFonts w:asciiTheme="majorHAnsi" w:hAnsiTheme="majorHAnsi"/>
        </w:rPr>
        <w:t>TANDEM</w:t>
      </w:r>
      <w:r w:rsidR="0043138C" w:rsidRPr="006B6284">
        <w:rPr>
          <w:rFonts w:asciiTheme="majorHAnsi" w:hAnsiTheme="majorHAnsi"/>
        </w:rPr>
        <w:t xml:space="preserve"> </w:t>
      </w:r>
      <w:r w:rsidRPr="006B6284">
        <w:rPr>
          <w:rFonts w:asciiTheme="majorHAnsi" w:hAnsiTheme="majorHAnsi"/>
        </w:rPr>
        <w:t xml:space="preserve">to correct any practices, which are found to be deficient as a result of any such audit within a reasonable time after receipt of </w:t>
      </w:r>
      <w:r w:rsidR="0076682A">
        <w:rPr>
          <w:rFonts w:asciiTheme="majorHAnsi" w:hAnsiTheme="majorHAnsi"/>
        </w:rPr>
        <w:t>TANDEM</w:t>
      </w:r>
      <w:r w:rsidR="0043138C" w:rsidRPr="006B6284">
        <w:rPr>
          <w:rFonts w:asciiTheme="majorHAnsi" w:hAnsiTheme="majorHAnsi"/>
        </w:rPr>
        <w:t xml:space="preserve"> </w:t>
      </w:r>
      <w:r w:rsidRPr="006B6284">
        <w:rPr>
          <w:rFonts w:asciiTheme="majorHAnsi" w:hAnsiTheme="majorHAnsi"/>
        </w:rPr>
        <w:t>audit report.</w:t>
      </w:r>
    </w:p>
    <w:p w:rsidR="00BD45E0" w:rsidRPr="006B6284" w:rsidRDefault="00BD45E0" w:rsidP="007966DA">
      <w:pPr>
        <w:spacing w:after="0" w:line="240" w:lineRule="auto"/>
        <w:ind w:left="720" w:hanging="720"/>
        <w:rPr>
          <w:rFonts w:asciiTheme="majorHAnsi" w:hAnsiTheme="majorHAnsi"/>
          <w:b/>
        </w:rPr>
      </w:pPr>
    </w:p>
    <w:p w:rsidR="00F46B1C" w:rsidRPr="006B6284" w:rsidRDefault="00F46B1C" w:rsidP="007966DA">
      <w:pPr>
        <w:spacing w:after="0" w:line="240" w:lineRule="auto"/>
        <w:ind w:left="720" w:hanging="720"/>
        <w:rPr>
          <w:rFonts w:asciiTheme="majorHAnsi" w:hAnsiTheme="majorHAnsi"/>
          <w:b/>
        </w:rPr>
      </w:pPr>
    </w:p>
    <w:p w:rsidR="00C145C1" w:rsidRPr="006B6284" w:rsidRDefault="00C145C1" w:rsidP="00F46B1C">
      <w:pPr>
        <w:keepNext/>
        <w:spacing w:after="0" w:line="240" w:lineRule="auto"/>
        <w:ind w:left="720" w:hanging="720"/>
        <w:rPr>
          <w:rFonts w:asciiTheme="majorHAnsi" w:hAnsiTheme="majorHAnsi"/>
        </w:rPr>
      </w:pPr>
      <w:r w:rsidRPr="006B6284">
        <w:rPr>
          <w:rFonts w:asciiTheme="majorHAnsi" w:hAnsiTheme="majorHAnsi"/>
          <w:b/>
        </w:rPr>
        <w:lastRenderedPageBreak/>
        <w:t>Article 7</w:t>
      </w:r>
      <w:r w:rsidR="000874F0" w:rsidRPr="006B6284">
        <w:rPr>
          <w:rFonts w:asciiTheme="majorHAnsi" w:hAnsiTheme="majorHAnsi"/>
        </w:rPr>
        <w:t xml:space="preserve"> – </w:t>
      </w:r>
      <w:r w:rsidRPr="006B6284">
        <w:rPr>
          <w:rFonts w:asciiTheme="majorHAnsi" w:hAnsiTheme="majorHAnsi"/>
          <w:b/>
        </w:rPr>
        <w:t>Indemnification</w:t>
      </w:r>
      <w:r w:rsidR="000874F0" w:rsidRPr="006B6284">
        <w:rPr>
          <w:rFonts w:asciiTheme="majorHAnsi" w:hAnsiTheme="majorHAnsi"/>
          <w:b/>
        </w:rPr>
        <w:t xml:space="preserve"> </w:t>
      </w:r>
    </w:p>
    <w:p w:rsidR="00C145C1" w:rsidRPr="006B6284" w:rsidRDefault="00C145C1" w:rsidP="00F46B1C">
      <w:pPr>
        <w:keepNext/>
        <w:spacing w:after="0" w:line="240" w:lineRule="auto"/>
        <w:ind w:left="720" w:hanging="720"/>
        <w:jc w:val="both"/>
        <w:rPr>
          <w:rFonts w:asciiTheme="majorHAnsi" w:hAnsiTheme="majorHAnsi"/>
        </w:rPr>
      </w:pPr>
    </w:p>
    <w:p w:rsidR="00C145C1" w:rsidRPr="006B6284" w:rsidRDefault="00C145C1" w:rsidP="000874F0">
      <w:pPr>
        <w:spacing w:after="0" w:line="240" w:lineRule="auto"/>
        <w:ind w:left="540" w:hanging="540"/>
        <w:jc w:val="both"/>
        <w:rPr>
          <w:rFonts w:asciiTheme="majorHAnsi" w:hAnsiTheme="majorHAnsi"/>
        </w:rPr>
      </w:pPr>
      <w:r w:rsidRPr="006B6284">
        <w:rPr>
          <w:rFonts w:asciiTheme="majorHAnsi" w:hAnsiTheme="majorHAnsi"/>
        </w:rPr>
        <w:t>7.1</w:t>
      </w:r>
      <w:r w:rsidR="006300ED" w:rsidRPr="006B6284">
        <w:rPr>
          <w:rFonts w:asciiTheme="majorHAnsi" w:hAnsiTheme="majorHAnsi"/>
        </w:rPr>
        <w:tab/>
      </w:r>
      <w:r w:rsidR="00B93022" w:rsidRPr="006B6284">
        <w:rPr>
          <w:rFonts w:asciiTheme="majorHAnsi" w:hAnsiTheme="majorHAnsi"/>
        </w:rPr>
        <w:t xml:space="preserve">Both Parties </w:t>
      </w:r>
      <w:r w:rsidR="006300ED" w:rsidRPr="006B6284">
        <w:rPr>
          <w:rFonts w:asciiTheme="majorHAnsi" w:hAnsiTheme="majorHAnsi"/>
        </w:rPr>
        <w:t xml:space="preserve">hereby undertake to keep and hold </w:t>
      </w:r>
      <w:r w:rsidR="00B93022" w:rsidRPr="006B6284">
        <w:rPr>
          <w:rFonts w:asciiTheme="majorHAnsi" w:hAnsiTheme="majorHAnsi"/>
        </w:rPr>
        <w:t xml:space="preserve">each other </w:t>
      </w:r>
      <w:r w:rsidR="006300ED" w:rsidRPr="006B6284">
        <w:rPr>
          <w:rFonts w:asciiTheme="majorHAnsi" w:hAnsiTheme="majorHAnsi"/>
        </w:rPr>
        <w:t xml:space="preserve">indemnified and harmless against all costs, expenses, claims, liabilities and proceedings (including legal) and attorney’s fees, which may be caused to or suffered by </w:t>
      </w:r>
      <w:r w:rsidR="00B93022" w:rsidRPr="006B6284">
        <w:rPr>
          <w:rFonts w:asciiTheme="majorHAnsi" w:hAnsiTheme="majorHAnsi"/>
        </w:rPr>
        <w:t xml:space="preserve">indemnified party </w:t>
      </w:r>
      <w:r w:rsidR="006300ED" w:rsidRPr="006B6284">
        <w:rPr>
          <w:rFonts w:asciiTheme="majorHAnsi" w:hAnsiTheme="majorHAnsi"/>
        </w:rPr>
        <w:t xml:space="preserve">or made or taken against </w:t>
      </w:r>
      <w:r w:rsidR="00B93022" w:rsidRPr="006B6284">
        <w:rPr>
          <w:rFonts w:asciiTheme="majorHAnsi" w:hAnsiTheme="majorHAnsi"/>
        </w:rPr>
        <w:t>the indemnifying party</w:t>
      </w:r>
      <w:r w:rsidR="006300ED" w:rsidRPr="006B6284">
        <w:rPr>
          <w:rFonts w:asciiTheme="majorHAnsi" w:hAnsiTheme="majorHAnsi"/>
        </w:rPr>
        <w:t xml:space="preserve">, which are directly or indirectly arising out of breach of this Agreement by </w:t>
      </w:r>
      <w:r w:rsidR="00DE21F9" w:rsidRPr="006B6284">
        <w:rPr>
          <w:rFonts w:asciiTheme="majorHAnsi" w:hAnsiTheme="majorHAnsi"/>
        </w:rPr>
        <w:t xml:space="preserve">the indemnifying party </w:t>
      </w:r>
      <w:r w:rsidR="006300ED" w:rsidRPr="006B6284">
        <w:rPr>
          <w:rFonts w:asciiTheme="majorHAnsi" w:hAnsiTheme="majorHAnsi"/>
        </w:rPr>
        <w:t xml:space="preserve">or by any acts of commission or omissions of the persons engaged by </w:t>
      </w:r>
      <w:r w:rsidR="00DE21F9" w:rsidRPr="006B6284">
        <w:rPr>
          <w:rFonts w:asciiTheme="majorHAnsi" w:hAnsiTheme="majorHAnsi"/>
        </w:rPr>
        <w:t>indemnifying party</w:t>
      </w:r>
      <w:r w:rsidR="006300ED" w:rsidRPr="006B6284">
        <w:rPr>
          <w:rFonts w:asciiTheme="majorHAnsi" w:hAnsiTheme="majorHAnsi"/>
        </w:rPr>
        <w:t xml:space="preserve"> for performing the Services </w:t>
      </w:r>
      <w:r w:rsidR="00DE21F9" w:rsidRPr="006B6284">
        <w:rPr>
          <w:rFonts w:asciiTheme="majorHAnsi" w:hAnsiTheme="majorHAnsi"/>
        </w:rPr>
        <w:t xml:space="preserve">under this Agreement </w:t>
      </w:r>
      <w:r w:rsidR="006300ED" w:rsidRPr="006B6284">
        <w:rPr>
          <w:rFonts w:asciiTheme="majorHAnsi" w:hAnsiTheme="majorHAnsi"/>
        </w:rPr>
        <w:t xml:space="preserve">or otherwise employed or engaged by </w:t>
      </w:r>
      <w:r w:rsidR="00DE21F9" w:rsidRPr="006B6284">
        <w:rPr>
          <w:rFonts w:asciiTheme="majorHAnsi" w:hAnsiTheme="majorHAnsi"/>
        </w:rPr>
        <w:t>indemnifying party</w:t>
      </w:r>
      <w:r w:rsidR="006300ED" w:rsidRPr="006B6284">
        <w:rPr>
          <w:rFonts w:asciiTheme="majorHAnsi" w:hAnsiTheme="majorHAnsi"/>
        </w:rPr>
        <w:t>.</w:t>
      </w:r>
    </w:p>
    <w:p w:rsidR="006300ED" w:rsidRPr="006B6284" w:rsidRDefault="006300ED" w:rsidP="000874F0">
      <w:pPr>
        <w:spacing w:after="0" w:line="240" w:lineRule="auto"/>
        <w:ind w:left="540" w:hanging="540"/>
        <w:jc w:val="both"/>
        <w:rPr>
          <w:rFonts w:asciiTheme="majorHAnsi" w:hAnsiTheme="majorHAnsi"/>
        </w:rPr>
      </w:pPr>
    </w:p>
    <w:p w:rsidR="006300ED" w:rsidRPr="006B6284" w:rsidRDefault="006300ED" w:rsidP="000874F0">
      <w:pPr>
        <w:spacing w:after="0" w:line="240" w:lineRule="auto"/>
        <w:ind w:left="540" w:hanging="540"/>
        <w:jc w:val="both"/>
        <w:rPr>
          <w:rFonts w:asciiTheme="majorHAnsi" w:hAnsiTheme="majorHAnsi"/>
        </w:rPr>
      </w:pPr>
      <w:r w:rsidRPr="006B6284">
        <w:rPr>
          <w:rFonts w:asciiTheme="majorHAnsi" w:hAnsiTheme="majorHAnsi"/>
        </w:rPr>
        <w:t>7.2</w:t>
      </w:r>
      <w:r w:rsidRPr="006B6284">
        <w:rPr>
          <w:rFonts w:asciiTheme="majorHAnsi" w:hAnsiTheme="majorHAnsi"/>
        </w:rPr>
        <w:tab/>
      </w:r>
      <w:r w:rsidR="00DE21F9" w:rsidRPr="006B6284">
        <w:rPr>
          <w:rFonts w:asciiTheme="majorHAnsi" w:hAnsiTheme="majorHAnsi"/>
        </w:rPr>
        <w:t>Both Parties</w:t>
      </w:r>
      <w:r w:rsidRPr="006B6284">
        <w:rPr>
          <w:rFonts w:asciiTheme="majorHAnsi" w:hAnsiTheme="majorHAnsi"/>
        </w:rPr>
        <w:t xml:space="preserve"> hereby undertakes to indemnify </w:t>
      </w:r>
      <w:r w:rsidR="00DE21F9" w:rsidRPr="006B6284">
        <w:rPr>
          <w:rFonts w:asciiTheme="majorHAnsi" w:hAnsiTheme="majorHAnsi"/>
        </w:rPr>
        <w:t xml:space="preserve">each other </w:t>
      </w:r>
      <w:r w:rsidRPr="006B6284">
        <w:rPr>
          <w:rFonts w:asciiTheme="majorHAnsi" w:hAnsiTheme="majorHAnsi"/>
        </w:rPr>
        <w:t xml:space="preserve">in respect of all claims, damages, costs and expenses suffered or incurred by </w:t>
      </w:r>
      <w:r w:rsidR="00B92A41" w:rsidRPr="006B6284">
        <w:rPr>
          <w:rFonts w:asciiTheme="majorHAnsi" w:hAnsiTheme="majorHAnsi"/>
        </w:rPr>
        <w:t xml:space="preserve">the indemnified party </w:t>
      </w:r>
      <w:r w:rsidRPr="006B6284">
        <w:rPr>
          <w:rFonts w:asciiTheme="majorHAnsi" w:hAnsiTheme="majorHAnsi"/>
        </w:rPr>
        <w:t xml:space="preserve">on account of any claims of the nature described in Article 4 above, asserted against </w:t>
      </w:r>
      <w:r w:rsidR="00B92A41" w:rsidRPr="006B6284">
        <w:rPr>
          <w:rFonts w:asciiTheme="majorHAnsi" w:hAnsiTheme="majorHAnsi"/>
        </w:rPr>
        <w:t xml:space="preserve">the indemnified party </w:t>
      </w:r>
      <w:r w:rsidRPr="006B6284">
        <w:rPr>
          <w:rFonts w:asciiTheme="majorHAnsi" w:hAnsiTheme="majorHAnsi"/>
        </w:rPr>
        <w:t xml:space="preserve">by </w:t>
      </w:r>
      <w:r w:rsidR="00B92A41" w:rsidRPr="006B6284">
        <w:rPr>
          <w:rFonts w:asciiTheme="majorHAnsi" w:hAnsiTheme="majorHAnsi"/>
        </w:rPr>
        <w:t xml:space="preserve">the indemnifying party </w:t>
      </w:r>
      <w:r w:rsidRPr="006B6284">
        <w:rPr>
          <w:rFonts w:asciiTheme="majorHAnsi" w:hAnsiTheme="majorHAnsi"/>
        </w:rPr>
        <w:t xml:space="preserve">or its personnel or any person connected with </w:t>
      </w:r>
      <w:r w:rsidR="00B92A41" w:rsidRPr="006B6284">
        <w:rPr>
          <w:rFonts w:asciiTheme="majorHAnsi" w:hAnsiTheme="majorHAnsi"/>
        </w:rPr>
        <w:t>indemnifying party</w:t>
      </w:r>
      <w:r w:rsidRPr="006B6284">
        <w:rPr>
          <w:rFonts w:asciiTheme="majorHAnsi" w:hAnsiTheme="majorHAnsi"/>
        </w:rPr>
        <w:t xml:space="preserve"> or engaged by </w:t>
      </w:r>
      <w:r w:rsidR="00B92A41" w:rsidRPr="006B6284">
        <w:rPr>
          <w:rFonts w:asciiTheme="majorHAnsi" w:hAnsiTheme="majorHAnsi"/>
        </w:rPr>
        <w:t>indemnifying party</w:t>
      </w:r>
      <w:r w:rsidRPr="006B6284">
        <w:rPr>
          <w:rFonts w:asciiTheme="majorHAnsi" w:hAnsiTheme="majorHAnsi"/>
        </w:rPr>
        <w:t xml:space="preserve"> to provide the services under this agreement.</w:t>
      </w:r>
    </w:p>
    <w:p w:rsidR="006300ED" w:rsidRPr="006B6284" w:rsidRDefault="006300ED" w:rsidP="000874F0">
      <w:pPr>
        <w:spacing w:after="0" w:line="240" w:lineRule="auto"/>
        <w:ind w:left="540" w:hanging="540"/>
        <w:jc w:val="both"/>
        <w:rPr>
          <w:rFonts w:asciiTheme="majorHAnsi" w:hAnsiTheme="majorHAnsi"/>
        </w:rPr>
      </w:pPr>
    </w:p>
    <w:p w:rsidR="00B92A41" w:rsidRPr="006B6284" w:rsidRDefault="006300ED" w:rsidP="000874F0">
      <w:pPr>
        <w:spacing w:after="0" w:line="240" w:lineRule="auto"/>
        <w:ind w:left="540" w:hanging="540"/>
        <w:jc w:val="both"/>
        <w:rPr>
          <w:rFonts w:asciiTheme="majorHAnsi" w:hAnsiTheme="majorHAnsi"/>
        </w:rPr>
      </w:pPr>
      <w:r w:rsidRPr="006B6284">
        <w:rPr>
          <w:rFonts w:asciiTheme="majorHAnsi" w:hAnsiTheme="majorHAnsi"/>
        </w:rPr>
        <w:t>7.3</w:t>
      </w:r>
      <w:r w:rsidRPr="006B6284">
        <w:rPr>
          <w:rFonts w:asciiTheme="majorHAnsi" w:hAnsiTheme="majorHAnsi"/>
        </w:rPr>
        <w:tab/>
      </w:r>
      <w:r w:rsidR="009A40A3">
        <w:rPr>
          <w:rFonts w:asciiTheme="majorHAnsi" w:hAnsiTheme="majorHAnsi"/>
        </w:rPr>
        <w:t>MAS</w:t>
      </w:r>
      <w:r w:rsidR="00BC153E" w:rsidRPr="006B6284" w:rsidDel="00BC153E">
        <w:rPr>
          <w:rFonts w:asciiTheme="majorHAnsi" w:hAnsiTheme="majorHAnsi"/>
        </w:rPr>
        <w:t xml:space="preserve"> </w:t>
      </w:r>
      <w:r w:rsidRPr="006B6284">
        <w:rPr>
          <w:rFonts w:asciiTheme="majorHAnsi" w:hAnsiTheme="majorHAnsi"/>
        </w:rPr>
        <w:t xml:space="preserve">hereby agree to indemnify and hold </w:t>
      </w:r>
      <w:r w:rsidR="00B92A41" w:rsidRPr="006B6284">
        <w:rPr>
          <w:rFonts w:asciiTheme="majorHAnsi" w:hAnsiTheme="majorHAnsi"/>
        </w:rPr>
        <w:t xml:space="preserve">the </w:t>
      </w:r>
      <w:r w:rsidR="0076682A">
        <w:rPr>
          <w:rFonts w:asciiTheme="majorHAnsi" w:hAnsiTheme="majorHAnsi"/>
        </w:rPr>
        <w:t>TANDEM</w:t>
      </w:r>
      <w:r w:rsidR="00BC153E" w:rsidRPr="006B6284" w:rsidDel="00BC153E">
        <w:rPr>
          <w:rFonts w:asciiTheme="majorHAnsi" w:hAnsiTheme="majorHAnsi"/>
        </w:rPr>
        <w:t xml:space="preserve"> </w:t>
      </w:r>
      <w:r w:rsidRPr="006B6284">
        <w:rPr>
          <w:rFonts w:asciiTheme="majorHAnsi" w:hAnsiTheme="majorHAnsi"/>
        </w:rPr>
        <w:t>harmless from any and all costs</w:t>
      </w:r>
      <w:r w:rsidR="00DF3EA2" w:rsidRPr="006B6284">
        <w:rPr>
          <w:rFonts w:asciiTheme="majorHAnsi" w:hAnsiTheme="majorHAnsi"/>
        </w:rPr>
        <w:t>,</w:t>
      </w:r>
      <w:r w:rsidRPr="006B6284">
        <w:rPr>
          <w:rFonts w:asciiTheme="majorHAnsi" w:hAnsiTheme="majorHAnsi"/>
        </w:rPr>
        <w:t xml:space="preserve"> expenses, including, reasonable outside attorney’s fees, claims, suits and liability by third parties (collectively, “Claims”) that </w:t>
      </w:r>
      <w:r w:rsidR="00B92A41" w:rsidRPr="006B6284">
        <w:rPr>
          <w:rFonts w:asciiTheme="majorHAnsi" w:hAnsiTheme="majorHAnsi"/>
        </w:rPr>
        <w:t xml:space="preserve">the </w:t>
      </w:r>
      <w:r w:rsidR="0076682A">
        <w:rPr>
          <w:rFonts w:asciiTheme="majorHAnsi" w:hAnsiTheme="majorHAnsi"/>
        </w:rPr>
        <w:t>TANDEM</w:t>
      </w:r>
      <w:r w:rsidRPr="006B6284">
        <w:rPr>
          <w:rFonts w:asciiTheme="majorHAnsi" w:hAnsiTheme="majorHAnsi"/>
        </w:rPr>
        <w:t xml:space="preserve"> may suffer or incur by reason of </w:t>
      </w:r>
      <w:r w:rsidR="00B92A41" w:rsidRPr="006B6284">
        <w:rPr>
          <w:rFonts w:asciiTheme="majorHAnsi" w:hAnsiTheme="majorHAnsi"/>
        </w:rPr>
        <w:t xml:space="preserve">the </w:t>
      </w:r>
      <w:r w:rsidR="009A40A3">
        <w:rPr>
          <w:rFonts w:asciiTheme="majorHAnsi" w:hAnsiTheme="majorHAnsi"/>
        </w:rPr>
        <w:t>MAS</w:t>
      </w:r>
      <w:r w:rsidR="00B92A41" w:rsidRPr="006B6284">
        <w:rPr>
          <w:rFonts w:asciiTheme="majorHAnsi" w:hAnsiTheme="majorHAnsi"/>
        </w:rPr>
        <w:t xml:space="preserve"> </w:t>
      </w:r>
      <w:r w:rsidRPr="006B6284">
        <w:rPr>
          <w:rFonts w:asciiTheme="majorHAnsi" w:hAnsiTheme="majorHAnsi"/>
        </w:rPr>
        <w:t>or its employee’s actual or alleged:</w:t>
      </w:r>
      <w:r w:rsidR="00110A7C" w:rsidRPr="006B6284">
        <w:rPr>
          <w:rFonts w:asciiTheme="majorHAnsi" w:hAnsiTheme="majorHAnsi"/>
        </w:rPr>
        <w:t xml:space="preserve"> </w:t>
      </w:r>
      <w:r w:rsidRPr="006B6284">
        <w:rPr>
          <w:rFonts w:asciiTheme="majorHAnsi" w:hAnsiTheme="majorHAnsi"/>
        </w:rPr>
        <w:t xml:space="preserve">(i) infringement of any intellectual property rights of a third party; </w:t>
      </w:r>
      <w:r w:rsidR="00EC0474" w:rsidRPr="006B6284">
        <w:rPr>
          <w:rFonts w:asciiTheme="majorHAnsi" w:hAnsiTheme="majorHAnsi"/>
        </w:rPr>
        <w:t>(ii</w:t>
      </w:r>
      <w:r w:rsidRPr="006B6284">
        <w:rPr>
          <w:rFonts w:asciiTheme="majorHAnsi" w:hAnsiTheme="majorHAnsi"/>
        </w:rPr>
        <w:t xml:space="preserve">) the gross negligence or willful misconduct of the </w:t>
      </w:r>
      <w:r w:rsidR="009A40A3">
        <w:rPr>
          <w:rFonts w:asciiTheme="majorHAnsi" w:hAnsiTheme="majorHAnsi"/>
        </w:rPr>
        <w:t>MAS</w:t>
      </w:r>
      <w:r w:rsidR="00BC153E" w:rsidRPr="006B6284" w:rsidDel="00BC153E">
        <w:rPr>
          <w:rFonts w:asciiTheme="majorHAnsi" w:hAnsiTheme="majorHAnsi"/>
        </w:rPr>
        <w:t xml:space="preserve"> </w:t>
      </w:r>
      <w:r w:rsidRPr="006B6284">
        <w:rPr>
          <w:rFonts w:asciiTheme="majorHAnsi" w:hAnsiTheme="majorHAnsi"/>
        </w:rPr>
        <w:t>or its employees or agents in connection with this agreement</w:t>
      </w:r>
      <w:ins w:id="16" w:author="Amit Jha" w:date="2015-04-28T16:40:00Z">
        <w:r w:rsidR="00BC153E">
          <w:rPr>
            <w:rFonts w:asciiTheme="majorHAnsi" w:hAnsiTheme="majorHAnsi"/>
          </w:rPr>
          <w:t>;</w:t>
        </w:r>
      </w:ins>
      <w:r w:rsidRPr="006B6284">
        <w:rPr>
          <w:rFonts w:asciiTheme="majorHAnsi" w:hAnsiTheme="majorHAnsi"/>
        </w:rPr>
        <w:t xml:space="preserve"> (i</w:t>
      </w:r>
      <w:r w:rsidR="00EC0474" w:rsidRPr="006B6284">
        <w:rPr>
          <w:rFonts w:asciiTheme="majorHAnsi" w:hAnsiTheme="majorHAnsi"/>
        </w:rPr>
        <w:t>ii</w:t>
      </w:r>
      <w:r w:rsidRPr="006B6284">
        <w:rPr>
          <w:rFonts w:asciiTheme="majorHAnsi" w:hAnsiTheme="majorHAnsi"/>
        </w:rPr>
        <w:t>) disclosure of confidential information to any third party</w:t>
      </w:r>
      <w:r w:rsidR="00110A7C" w:rsidRPr="006B6284">
        <w:rPr>
          <w:rFonts w:asciiTheme="majorHAnsi" w:hAnsiTheme="majorHAnsi"/>
        </w:rPr>
        <w:t xml:space="preserve">/ </w:t>
      </w:r>
      <w:r w:rsidRPr="006B6284">
        <w:rPr>
          <w:rFonts w:asciiTheme="majorHAnsi" w:hAnsiTheme="majorHAnsi"/>
        </w:rPr>
        <w:t xml:space="preserve">person except with prior written consent of </w:t>
      </w:r>
      <w:r w:rsidR="0076682A">
        <w:rPr>
          <w:rFonts w:asciiTheme="majorHAnsi" w:hAnsiTheme="majorHAnsi"/>
        </w:rPr>
        <w:t>TANDEM</w:t>
      </w:r>
      <w:r w:rsidR="00BC153E">
        <w:rPr>
          <w:rFonts w:asciiTheme="majorHAnsi" w:hAnsiTheme="majorHAnsi"/>
        </w:rPr>
        <w:t xml:space="preserve"> </w:t>
      </w:r>
      <w:r w:rsidR="00BC153E" w:rsidRPr="006B6284">
        <w:rPr>
          <w:rFonts w:asciiTheme="majorHAnsi" w:hAnsiTheme="majorHAnsi"/>
        </w:rPr>
        <w:t>and</w:t>
      </w:r>
      <w:r w:rsidR="00BC153E">
        <w:rPr>
          <w:rFonts w:asciiTheme="majorHAnsi" w:hAnsiTheme="majorHAnsi"/>
        </w:rPr>
        <w:t xml:space="preserve"> (iv) </w:t>
      </w:r>
      <w:r w:rsidR="00BC153E" w:rsidRPr="00BC153E">
        <w:rPr>
          <w:rFonts w:asciiTheme="majorHAnsi" w:hAnsiTheme="majorHAnsi"/>
        </w:rPr>
        <w:t xml:space="preserve">comments/remarks made to a </w:t>
      </w:r>
      <w:r w:rsidR="0076682A">
        <w:rPr>
          <w:rFonts w:asciiTheme="majorHAnsi" w:hAnsiTheme="majorHAnsi"/>
        </w:rPr>
        <w:t>TANDEM</w:t>
      </w:r>
      <w:r w:rsidR="00BC153E" w:rsidRPr="00BC153E">
        <w:rPr>
          <w:rFonts w:asciiTheme="majorHAnsi" w:hAnsiTheme="majorHAnsi"/>
        </w:rPr>
        <w:t xml:space="preserve"> customer during the course of a call</w:t>
      </w:r>
      <w:r w:rsidR="00284F58" w:rsidRPr="006B6284">
        <w:rPr>
          <w:rFonts w:asciiTheme="majorHAnsi" w:hAnsiTheme="majorHAnsi"/>
        </w:rPr>
        <w:t>.</w:t>
      </w:r>
    </w:p>
    <w:p w:rsidR="00EC0474" w:rsidRPr="006B6284" w:rsidRDefault="00EC0474" w:rsidP="000874F0">
      <w:pPr>
        <w:spacing w:after="0" w:line="240" w:lineRule="auto"/>
        <w:ind w:left="540" w:hanging="540"/>
        <w:jc w:val="both"/>
        <w:rPr>
          <w:rFonts w:asciiTheme="majorHAnsi" w:hAnsiTheme="majorHAnsi"/>
        </w:rPr>
      </w:pPr>
    </w:p>
    <w:p w:rsidR="00EC0474" w:rsidRPr="006B6284" w:rsidRDefault="00A23077" w:rsidP="000874F0">
      <w:pPr>
        <w:spacing w:after="0" w:line="240" w:lineRule="auto"/>
        <w:ind w:left="540" w:hanging="540"/>
        <w:jc w:val="both"/>
        <w:rPr>
          <w:rFonts w:asciiTheme="majorHAnsi" w:hAnsiTheme="majorHAnsi"/>
        </w:rPr>
      </w:pPr>
      <w:r w:rsidRPr="006B6284">
        <w:rPr>
          <w:rFonts w:asciiTheme="majorHAnsi" w:hAnsiTheme="majorHAnsi"/>
        </w:rPr>
        <w:t>7.4</w:t>
      </w:r>
      <w:r w:rsidRPr="006B6284">
        <w:rPr>
          <w:rFonts w:asciiTheme="majorHAnsi" w:hAnsiTheme="majorHAnsi"/>
        </w:rPr>
        <w:tab/>
      </w:r>
      <w:r w:rsidR="009A40A3">
        <w:rPr>
          <w:rFonts w:asciiTheme="majorHAnsi" w:hAnsiTheme="majorHAnsi"/>
        </w:rPr>
        <w:t>MAS</w:t>
      </w:r>
      <w:r w:rsidR="0070094B">
        <w:rPr>
          <w:rFonts w:asciiTheme="majorHAnsi" w:hAnsiTheme="majorHAnsi"/>
        </w:rPr>
        <w:t xml:space="preserve"> </w:t>
      </w:r>
      <w:r w:rsidR="0076682A">
        <w:rPr>
          <w:rFonts w:asciiTheme="majorHAnsi" w:hAnsiTheme="majorHAnsi"/>
        </w:rPr>
        <w:t>TANDEM</w:t>
      </w:r>
      <w:r w:rsidR="0043138C" w:rsidRPr="006B6284">
        <w:rPr>
          <w:rFonts w:asciiTheme="majorHAnsi" w:hAnsiTheme="majorHAnsi"/>
        </w:rPr>
        <w:t xml:space="preserve"> </w:t>
      </w:r>
      <w:r w:rsidRPr="006B6284">
        <w:rPr>
          <w:rFonts w:asciiTheme="majorHAnsi" w:hAnsiTheme="majorHAnsi"/>
        </w:rPr>
        <w:t xml:space="preserve">hereby agrees to indemnify and hold </w:t>
      </w:r>
      <w:r w:rsidR="0076682A">
        <w:rPr>
          <w:rFonts w:asciiTheme="majorHAnsi" w:hAnsiTheme="majorHAnsi"/>
        </w:rPr>
        <w:t>TANDEM</w:t>
      </w:r>
      <w:r w:rsidRPr="006B6284">
        <w:rPr>
          <w:rFonts w:asciiTheme="majorHAnsi" w:hAnsiTheme="majorHAnsi"/>
        </w:rPr>
        <w:t xml:space="preserve"> harmless from any and all costs, expenses, including, reasonable outside attorney’s fees, claims, suits and liability by third parties relating to </w:t>
      </w:r>
      <w:r w:rsidR="00EC0474" w:rsidRPr="006B6284">
        <w:rPr>
          <w:rFonts w:asciiTheme="majorHAnsi" w:hAnsiTheme="majorHAnsi"/>
        </w:rPr>
        <w:t xml:space="preserve">violation of </w:t>
      </w:r>
      <w:r w:rsidRPr="006B6284">
        <w:rPr>
          <w:rFonts w:asciiTheme="majorHAnsi" w:hAnsiTheme="majorHAnsi"/>
        </w:rPr>
        <w:t>any of the provisions of The Telecom Commercial Communication Customer Preference Regulations, 2010, including making good of penalty amount and additional security deposit with the Access Provider due to complaint by a customer.</w:t>
      </w:r>
    </w:p>
    <w:p w:rsidR="00A23077" w:rsidRPr="006B6284" w:rsidRDefault="00A23077" w:rsidP="007966DA">
      <w:pPr>
        <w:spacing w:after="0" w:line="240" w:lineRule="auto"/>
        <w:ind w:left="720" w:hanging="720"/>
        <w:jc w:val="both"/>
        <w:rPr>
          <w:rFonts w:asciiTheme="majorHAnsi" w:hAnsiTheme="majorHAnsi"/>
        </w:rPr>
      </w:pPr>
    </w:p>
    <w:p w:rsidR="00DA4868" w:rsidRPr="006B6284" w:rsidRDefault="00DA4868" w:rsidP="000874F0">
      <w:pPr>
        <w:spacing w:after="0" w:line="240" w:lineRule="auto"/>
        <w:ind w:left="720" w:hanging="720"/>
        <w:rPr>
          <w:rFonts w:asciiTheme="majorHAnsi" w:hAnsiTheme="majorHAnsi"/>
        </w:rPr>
      </w:pPr>
      <w:r w:rsidRPr="006B6284">
        <w:rPr>
          <w:rFonts w:asciiTheme="majorHAnsi" w:hAnsiTheme="majorHAnsi"/>
          <w:b/>
        </w:rPr>
        <w:t>Article 8</w:t>
      </w:r>
      <w:r w:rsidR="000874F0" w:rsidRPr="006B6284">
        <w:rPr>
          <w:rFonts w:asciiTheme="majorHAnsi" w:hAnsiTheme="majorHAnsi"/>
        </w:rPr>
        <w:t xml:space="preserve"> - </w:t>
      </w:r>
      <w:r w:rsidRPr="006B6284">
        <w:rPr>
          <w:rFonts w:asciiTheme="majorHAnsi" w:hAnsiTheme="majorHAnsi"/>
          <w:b/>
        </w:rPr>
        <w:t>Sub-Contracting</w:t>
      </w:r>
    </w:p>
    <w:p w:rsidR="00DA4868" w:rsidRPr="006B6284" w:rsidRDefault="00DA4868" w:rsidP="007966DA">
      <w:pPr>
        <w:spacing w:after="0" w:line="240" w:lineRule="auto"/>
        <w:ind w:left="720" w:hanging="720"/>
        <w:jc w:val="both"/>
        <w:rPr>
          <w:rFonts w:asciiTheme="majorHAnsi" w:hAnsiTheme="majorHAnsi"/>
        </w:rPr>
      </w:pPr>
    </w:p>
    <w:p w:rsidR="006843E4" w:rsidRPr="006B6284" w:rsidRDefault="00DA4868" w:rsidP="000874F0">
      <w:pPr>
        <w:spacing w:after="0" w:line="240" w:lineRule="auto"/>
        <w:ind w:left="540" w:hanging="540"/>
        <w:jc w:val="both"/>
        <w:rPr>
          <w:rFonts w:asciiTheme="majorHAnsi" w:hAnsiTheme="majorHAnsi"/>
        </w:rPr>
      </w:pPr>
      <w:r w:rsidRPr="006B6284">
        <w:rPr>
          <w:rFonts w:asciiTheme="majorHAnsi" w:hAnsiTheme="majorHAnsi"/>
        </w:rPr>
        <w:t>8.1</w:t>
      </w:r>
      <w:r w:rsidRPr="006B6284">
        <w:rPr>
          <w:rFonts w:asciiTheme="majorHAnsi" w:hAnsiTheme="majorHAnsi"/>
        </w:rPr>
        <w:tab/>
      </w:r>
      <w:r w:rsidR="009A40A3">
        <w:rPr>
          <w:rFonts w:asciiTheme="majorHAnsi" w:hAnsiTheme="majorHAnsi"/>
        </w:rPr>
        <w:t>MAS</w:t>
      </w:r>
      <w:r w:rsidRPr="006B6284">
        <w:rPr>
          <w:rFonts w:asciiTheme="majorHAnsi" w:hAnsiTheme="majorHAnsi"/>
        </w:rPr>
        <w:t xml:space="preserve"> shall itself perform the services and all obligations and duties under this agreement.</w:t>
      </w:r>
      <w:r w:rsidR="00110A7C" w:rsidRPr="006B6284">
        <w:rPr>
          <w:rFonts w:asciiTheme="majorHAnsi" w:hAnsiTheme="majorHAnsi"/>
        </w:rPr>
        <w:t xml:space="preserve"> </w:t>
      </w:r>
      <w:r w:rsidRPr="006B6284">
        <w:rPr>
          <w:rFonts w:asciiTheme="majorHAnsi" w:hAnsiTheme="majorHAnsi"/>
        </w:rPr>
        <w:t xml:space="preserve">Except with the prior written consent of the </w:t>
      </w:r>
      <w:r w:rsidR="0076682A">
        <w:rPr>
          <w:rFonts w:asciiTheme="majorHAnsi" w:hAnsiTheme="majorHAnsi"/>
        </w:rPr>
        <w:t>TANDEM</w:t>
      </w:r>
      <w:r w:rsidRPr="006B6284">
        <w:rPr>
          <w:rFonts w:asciiTheme="majorHAnsi" w:hAnsiTheme="majorHAnsi"/>
        </w:rPr>
        <w:t>, neither the benefit nor the burden of this agreement shall be assi</w:t>
      </w:r>
      <w:r w:rsidR="00BD45E0" w:rsidRPr="006B6284">
        <w:rPr>
          <w:rFonts w:asciiTheme="majorHAnsi" w:hAnsiTheme="majorHAnsi"/>
        </w:rPr>
        <w:t xml:space="preserve">gnable by </w:t>
      </w:r>
      <w:r w:rsidR="009A40A3">
        <w:rPr>
          <w:rFonts w:asciiTheme="majorHAnsi" w:hAnsiTheme="majorHAnsi"/>
        </w:rPr>
        <w:t>MAS</w:t>
      </w:r>
      <w:r w:rsidR="00E20E17">
        <w:rPr>
          <w:rFonts w:asciiTheme="majorHAnsi" w:hAnsiTheme="majorHAnsi"/>
        </w:rPr>
        <w:t xml:space="preserve"> to any entity</w:t>
      </w:r>
      <w:r w:rsidR="00284F58" w:rsidRPr="006B6284">
        <w:rPr>
          <w:rFonts w:asciiTheme="majorHAnsi" w:hAnsiTheme="majorHAnsi"/>
        </w:rPr>
        <w:t>.</w:t>
      </w:r>
      <w:r w:rsidR="00BD45E0" w:rsidRPr="006B6284">
        <w:rPr>
          <w:rFonts w:asciiTheme="majorHAnsi" w:hAnsiTheme="majorHAnsi"/>
        </w:rPr>
        <w:t xml:space="preserve"> </w:t>
      </w:r>
      <w:r w:rsidR="0076682A">
        <w:rPr>
          <w:rFonts w:asciiTheme="majorHAnsi" w:hAnsiTheme="majorHAnsi"/>
        </w:rPr>
        <w:t>TANDEM</w:t>
      </w:r>
      <w:r w:rsidR="00BD45E0" w:rsidRPr="006B6284">
        <w:rPr>
          <w:rFonts w:asciiTheme="majorHAnsi" w:hAnsiTheme="majorHAnsi"/>
        </w:rPr>
        <w:t xml:space="preserve"> </w:t>
      </w:r>
      <w:r w:rsidRPr="006B6284">
        <w:rPr>
          <w:rFonts w:asciiTheme="majorHAnsi" w:hAnsiTheme="majorHAnsi"/>
        </w:rPr>
        <w:t xml:space="preserve">may assign or transfer its rights and obligations under this agreement to any entity which acquires all or substantially all of </w:t>
      </w:r>
      <w:r w:rsidR="0076682A">
        <w:rPr>
          <w:rFonts w:asciiTheme="majorHAnsi" w:hAnsiTheme="majorHAnsi"/>
        </w:rPr>
        <w:t>TANDEM</w:t>
      </w:r>
      <w:r w:rsidRPr="006B6284">
        <w:rPr>
          <w:rFonts w:asciiTheme="majorHAnsi" w:hAnsiTheme="majorHAnsi"/>
        </w:rPr>
        <w:t xml:space="preserve">’s operating assets or into which </w:t>
      </w:r>
      <w:r w:rsidR="0076682A">
        <w:rPr>
          <w:rFonts w:asciiTheme="majorHAnsi" w:hAnsiTheme="majorHAnsi"/>
        </w:rPr>
        <w:t>TANDEM</w:t>
      </w:r>
      <w:r w:rsidR="00BD45E0" w:rsidRPr="006B6284">
        <w:rPr>
          <w:rFonts w:asciiTheme="majorHAnsi" w:hAnsiTheme="majorHAnsi"/>
        </w:rPr>
        <w:t xml:space="preserve"> </w:t>
      </w:r>
      <w:r w:rsidRPr="006B6284">
        <w:rPr>
          <w:rFonts w:asciiTheme="majorHAnsi" w:hAnsiTheme="majorHAnsi"/>
        </w:rPr>
        <w:t>is merged or reorganized pursuant to any merger or reorganization</w:t>
      </w:r>
      <w:ins w:id="17" w:author="Amit Jha" w:date="2015-04-28T16:50:00Z">
        <w:r w:rsidR="00F31846">
          <w:rPr>
            <w:rFonts w:asciiTheme="majorHAnsi" w:hAnsiTheme="majorHAnsi"/>
          </w:rPr>
          <w:t>.</w:t>
        </w:r>
      </w:ins>
      <w:r w:rsidR="006843E4" w:rsidRPr="006B6284">
        <w:rPr>
          <w:rFonts w:asciiTheme="majorHAnsi" w:hAnsiTheme="majorHAnsi"/>
        </w:rPr>
        <w:t xml:space="preserve"> </w:t>
      </w:r>
    </w:p>
    <w:p w:rsidR="00DA4868" w:rsidRPr="006B6284" w:rsidRDefault="00DA4868" w:rsidP="000874F0">
      <w:pPr>
        <w:spacing w:after="0" w:line="240" w:lineRule="auto"/>
        <w:ind w:left="540" w:hanging="540"/>
        <w:jc w:val="both"/>
        <w:rPr>
          <w:rFonts w:asciiTheme="majorHAnsi" w:hAnsiTheme="majorHAnsi"/>
        </w:rPr>
      </w:pPr>
    </w:p>
    <w:p w:rsidR="00DA4868" w:rsidRPr="006B6284" w:rsidRDefault="00DA4868" w:rsidP="000874F0">
      <w:pPr>
        <w:spacing w:after="0" w:line="240" w:lineRule="auto"/>
        <w:ind w:left="540" w:hanging="540"/>
        <w:jc w:val="both"/>
        <w:rPr>
          <w:rFonts w:asciiTheme="majorHAnsi" w:hAnsiTheme="majorHAnsi"/>
        </w:rPr>
      </w:pPr>
      <w:r w:rsidRPr="006B6284">
        <w:rPr>
          <w:rFonts w:asciiTheme="majorHAnsi" w:hAnsiTheme="majorHAnsi"/>
        </w:rPr>
        <w:t>8.2</w:t>
      </w:r>
      <w:r w:rsidRPr="006B6284">
        <w:rPr>
          <w:rFonts w:asciiTheme="majorHAnsi" w:hAnsiTheme="majorHAnsi"/>
        </w:rPr>
        <w:tab/>
      </w:r>
      <w:r w:rsidR="009A40A3">
        <w:rPr>
          <w:rFonts w:asciiTheme="majorHAnsi" w:hAnsiTheme="majorHAnsi"/>
        </w:rPr>
        <w:t>MAS</w:t>
      </w:r>
      <w:r w:rsidRPr="006B6284">
        <w:rPr>
          <w:rFonts w:asciiTheme="majorHAnsi" w:hAnsiTheme="majorHAnsi"/>
        </w:rPr>
        <w:t xml:space="preserve"> shall itself perform its services, obligations and duties under this agreement, provided that in case </w:t>
      </w:r>
      <w:r w:rsidR="009A40A3">
        <w:rPr>
          <w:rFonts w:asciiTheme="majorHAnsi" w:hAnsiTheme="majorHAnsi"/>
        </w:rPr>
        <w:t>MAS</w:t>
      </w:r>
      <w:r w:rsidRPr="006B6284">
        <w:rPr>
          <w:rFonts w:asciiTheme="majorHAnsi" w:hAnsiTheme="majorHAnsi"/>
        </w:rPr>
        <w:t xml:space="preserve"> requires the assistance of some other specialized agency or to engage some other agency, such agency may be engaged only with the prior written approval of </w:t>
      </w:r>
      <w:r w:rsidR="0076682A">
        <w:rPr>
          <w:rFonts w:asciiTheme="majorHAnsi" w:hAnsiTheme="majorHAnsi"/>
        </w:rPr>
        <w:t>TANDEM</w:t>
      </w:r>
      <w:r w:rsidR="00CB21DD" w:rsidRPr="006B6284">
        <w:rPr>
          <w:rFonts w:asciiTheme="majorHAnsi" w:hAnsiTheme="majorHAnsi"/>
        </w:rPr>
        <w:t xml:space="preserve"> </w:t>
      </w:r>
      <w:r w:rsidRPr="006B6284">
        <w:rPr>
          <w:rFonts w:asciiTheme="majorHAnsi" w:hAnsiTheme="majorHAnsi"/>
        </w:rPr>
        <w:t xml:space="preserve">and in any event such agency shall be absolutely accountable only to </w:t>
      </w:r>
      <w:r w:rsidR="009A40A3">
        <w:rPr>
          <w:rFonts w:asciiTheme="majorHAnsi" w:hAnsiTheme="majorHAnsi"/>
        </w:rPr>
        <w:t>MAS</w:t>
      </w:r>
      <w:r w:rsidRPr="006B6284">
        <w:rPr>
          <w:rFonts w:asciiTheme="majorHAnsi" w:hAnsiTheme="majorHAnsi"/>
        </w:rPr>
        <w:t xml:space="preserve"> and </w:t>
      </w:r>
      <w:r w:rsidR="009A40A3">
        <w:rPr>
          <w:rFonts w:asciiTheme="majorHAnsi" w:hAnsiTheme="majorHAnsi"/>
        </w:rPr>
        <w:t>MAS</w:t>
      </w:r>
      <w:r w:rsidRPr="006B6284">
        <w:rPr>
          <w:rFonts w:asciiTheme="majorHAnsi" w:hAnsiTheme="majorHAnsi"/>
        </w:rPr>
        <w:t xml:space="preserve"> shall be absolutely responsible and accountable to </w:t>
      </w:r>
      <w:r w:rsidR="0076682A">
        <w:rPr>
          <w:rFonts w:asciiTheme="majorHAnsi" w:hAnsiTheme="majorHAnsi"/>
        </w:rPr>
        <w:t>TANDEM</w:t>
      </w:r>
      <w:r w:rsidR="00CB21DD" w:rsidRPr="006B6284">
        <w:rPr>
          <w:rFonts w:asciiTheme="majorHAnsi" w:hAnsiTheme="majorHAnsi"/>
        </w:rPr>
        <w:t xml:space="preserve"> </w:t>
      </w:r>
      <w:r w:rsidRPr="006B6284">
        <w:rPr>
          <w:rFonts w:asciiTheme="majorHAnsi" w:hAnsiTheme="majorHAnsi"/>
        </w:rPr>
        <w:t>and full liable for such agency’s acts and omissions.</w:t>
      </w:r>
    </w:p>
    <w:p w:rsidR="00DA4868" w:rsidRPr="006B6284" w:rsidRDefault="00DA4868" w:rsidP="000874F0">
      <w:pPr>
        <w:spacing w:after="0" w:line="240" w:lineRule="auto"/>
        <w:ind w:left="540" w:hanging="540"/>
        <w:jc w:val="both"/>
        <w:rPr>
          <w:rFonts w:asciiTheme="majorHAnsi" w:hAnsiTheme="majorHAnsi"/>
        </w:rPr>
      </w:pPr>
    </w:p>
    <w:p w:rsidR="00DA4868" w:rsidRPr="006B6284" w:rsidRDefault="00DA4868" w:rsidP="000874F0">
      <w:pPr>
        <w:spacing w:after="0" w:line="240" w:lineRule="auto"/>
        <w:ind w:left="540" w:hanging="540"/>
        <w:jc w:val="both"/>
        <w:rPr>
          <w:rFonts w:asciiTheme="majorHAnsi" w:hAnsiTheme="majorHAnsi"/>
        </w:rPr>
      </w:pPr>
      <w:r w:rsidRPr="006B6284">
        <w:rPr>
          <w:rFonts w:asciiTheme="majorHAnsi" w:hAnsiTheme="majorHAnsi"/>
        </w:rPr>
        <w:t>8.3</w:t>
      </w:r>
      <w:r w:rsidRPr="006B6284">
        <w:rPr>
          <w:rFonts w:asciiTheme="majorHAnsi" w:hAnsiTheme="majorHAnsi"/>
        </w:rPr>
        <w:tab/>
      </w:r>
      <w:r w:rsidR="0076682A">
        <w:rPr>
          <w:rFonts w:asciiTheme="majorHAnsi" w:hAnsiTheme="majorHAnsi"/>
        </w:rPr>
        <w:t>TANDEM</w:t>
      </w:r>
      <w:r w:rsidR="00311236" w:rsidRPr="006B6284">
        <w:rPr>
          <w:rFonts w:asciiTheme="majorHAnsi" w:hAnsiTheme="majorHAnsi"/>
        </w:rPr>
        <w:t xml:space="preserve">’s approval to such sub-contractor shall not create any relationship between </w:t>
      </w:r>
      <w:r w:rsidR="0076682A">
        <w:rPr>
          <w:rFonts w:asciiTheme="majorHAnsi" w:hAnsiTheme="majorHAnsi"/>
        </w:rPr>
        <w:t>TANDEM</w:t>
      </w:r>
      <w:r w:rsidR="00311236" w:rsidRPr="006B6284">
        <w:rPr>
          <w:rFonts w:asciiTheme="majorHAnsi" w:hAnsiTheme="majorHAnsi"/>
        </w:rPr>
        <w:t xml:space="preserve"> and the sub-contractor nor shall it discharge </w:t>
      </w:r>
      <w:r w:rsidR="009A40A3">
        <w:rPr>
          <w:rFonts w:asciiTheme="majorHAnsi" w:hAnsiTheme="majorHAnsi"/>
        </w:rPr>
        <w:t>MAS</w:t>
      </w:r>
      <w:r w:rsidR="00311236" w:rsidRPr="006B6284">
        <w:rPr>
          <w:rFonts w:asciiTheme="majorHAnsi" w:hAnsiTheme="majorHAnsi"/>
        </w:rPr>
        <w:t xml:space="preserve"> from its responsibilities for performance of the services in its entirety.</w:t>
      </w:r>
      <w:r w:rsidR="00110A7C" w:rsidRPr="006B6284">
        <w:rPr>
          <w:rFonts w:asciiTheme="majorHAnsi" w:hAnsiTheme="majorHAnsi"/>
        </w:rPr>
        <w:t xml:space="preserve"> </w:t>
      </w:r>
      <w:r w:rsidR="009A40A3">
        <w:rPr>
          <w:rFonts w:asciiTheme="majorHAnsi" w:hAnsiTheme="majorHAnsi"/>
        </w:rPr>
        <w:t>MAS</w:t>
      </w:r>
      <w:r w:rsidR="00311236" w:rsidRPr="006B6284">
        <w:rPr>
          <w:rFonts w:asciiTheme="majorHAnsi" w:hAnsiTheme="majorHAnsi"/>
        </w:rPr>
        <w:t xml:space="preserve"> shall be absolutely responsible and liable for all acts and omissions of such sub-contractor and shall always keep and hold </w:t>
      </w:r>
      <w:r w:rsidR="0076682A">
        <w:rPr>
          <w:rFonts w:asciiTheme="majorHAnsi" w:hAnsiTheme="majorHAnsi"/>
        </w:rPr>
        <w:t>TANDEM</w:t>
      </w:r>
      <w:r w:rsidR="0043138C" w:rsidRPr="006B6284">
        <w:rPr>
          <w:rFonts w:asciiTheme="majorHAnsi" w:hAnsiTheme="majorHAnsi"/>
        </w:rPr>
        <w:t xml:space="preserve"> </w:t>
      </w:r>
      <w:r w:rsidR="00311236" w:rsidRPr="006B6284">
        <w:rPr>
          <w:rFonts w:asciiTheme="majorHAnsi" w:hAnsiTheme="majorHAnsi"/>
        </w:rPr>
        <w:lastRenderedPageBreak/>
        <w:t xml:space="preserve">harmless and indemnified in respect of any damages, costs or expenses incurred or suffered by </w:t>
      </w:r>
      <w:r w:rsidR="0076682A">
        <w:rPr>
          <w:rFonts w:asciiTheme="majorHAnsi" w:hAnsiTheme="majorHAnsi"/>
        </w:rPr>
        <w:t>TANDEM</w:t>
      </w:r>
      <w:r w:rsidR="0043138C" w:rsidRPr="006B6284">
        <w:rPr>
          <w:rFonts w:asciiTheme="majorHAnsi" w:hAnsiTheme="majorHAnsi"/>
        </w:rPr>
        <w:t xml:space="preserve"> </w:t>
      </w:r>
      <w:r w:rsidR="00311236" w:rsidRPr="006B6284">
        <w:rPr>
          <w:rFonts w:asciiTheme="majorHAnsi" w:hAnsiTheme="majorHAnsi"/>
        </w:rPr>
        <w:t>which arise from any act or omission of such sub-contractor.</w:t>
      </w:r>
    </w:p>
    <w:p w:rsidR="00311236" w:rsidRPr="006B6284" w:rsidRDefault="00311236" w:rsidP="007966DA">
      <w:pPr>
        <w:spacing w:after="0" w:line="240" w:lineRule="auto"/>
        <w:ind w:left="720" w:hanging="720"/>
        <w:jc w:val="both"/>
        <w:rPr>
          <w:rFonts w:asciiTheme="majorHAnsi" w:hAnsiTheme="majorHAnsi"/>
        </w:rPr>
      </w:pPr>
    </w:p>
    <w:p w:rsidR="00311236" w:rsidRPr="006B6284" w:rsidRDefault="00311236" w:rsidP="00F46B1C">
      <w:pPr>
        <w:keepNext/>
        <w:spacing w:after="0" w:line="240" w:lineRule="auto"/>
        <w:ind w:left="720" w:hanging="720"/>
        <w:rPr>
          <w:rFonts w:asciiTheme="majorHAnsi" w:hAnsiTheme="majorHAnsi"/>
        </w:rPr>
      </w:pPr>
      <w:r w:rsidRPr="006B6284">
        <w:rPr>
          <w:rFonts w:asciiTheme="majorHAnsi" w:hAnsiTheme="majorHAnsi"/>
          <w:b/>
        </w:rPr>
        <w:t>Article 9</w:t>
      </w:r>
      <w:r w:rsidR="000874F0" w:rsidRPr="006B6284">
        <w:rPr>
          <w:rFonts w:asciiTheme="majorHAnsi" w:hAnsiTheme="majorHAnsi"/>
        </w:rPr>
        <w:t xml:space="preserve"> – </w:t>
      </w:r>
      <w:r w:rsidR="000874F0" w:rsidRPr="006B6284">
        <w:rPr>
          <w:rFonts w:asciiTheme="majorHAnsi" w:hAnsiTheme="majorHAnsi"/>
          <w:b/>
        </w:rPr>
        <w:t>Term</w:t>
      </w:r>
      <w:r w:rsidRPr="006B6284">
        <w:rPr>
          <w:rFonts w:asciiTheme="majorHAnsi" w:hAnsiTheme="majorHAnsi"/>
          <w:b/>
        </w:rPr>
        <w:t xml:space="preserve"> and Termination</w:t>
      </w:r>
    </w:p>
    <w:p w:rsidR="00311236" w:rsidRPr="006B6284" w:rsidRDefault="00311236" w:rsidP="00F46B1C">
      <w:pPr>
        <w:keepNext/>
        <w:spacing w:after="0" w:line="240" w:lineRule="auto"/>
        <w:ind w:left="720" w:hanging="720"/>
        <w:jc w:val="both"/>
        <w:rPr>
          <w:rFonts w:asciiTheme="majorHAnsi" w:hAnsiTheme="majorHAnsi"/>
        </w:rPr>
      </w:pPr>
    </w:p>
    <w:p w:rsidR="00311236" w:rsidRPr="006B6284" w:rsidRDefault="00311236" w:rsidP="000874F0">
      <w:pPr>
        <w:spacing w:after="0" w:line="240" w:lineRule="auto"/>
        <w:ind w:left="540" w:hanging="540"/>
        <w:jc w:val="both"/>
        <w:rPr>
          <w:rFonts w:asciiTheme="majorHAnsi" w:hAnsiTheme="majorHAnsi"/>
        </w:rPr>
      </w:pPr>
      <w:r w:rsidRPr="006B6284">
        <w:rPr>
          <w:rFonts w:asciiTheme="majorHAnsi" w:hAnsiTheme="majorHAnsi"/>
        </w:rPr>
        <w:t>9.1</w:t>
      </w:r>
      <w:r w:rsidRPr="006B6284">
        <w:rPr>
          <w:rFonts w:asciiTheme="majorHAnsi" w:hAnsiTheme="majorHAnsi"/>
        </w:rPr>
        <w:tab/>
        <w:t xml:space="preserve">This agreement </w:t>
      </w:r>
      <w:r w:rsidR="00A21769">
        <w:rPr>
          <w:rFonts w:asciiTheme="majorHAnsi" w:hAnsiTheme="majorHAnsi"/>
        </w:rPr>
        <w:t>shall be deemed to be</w:t>
      </w:r>
      <w:r w:rsidR="00A21769" w:rsidRPr="006B6284">
        <w:rPr>
          <w:rFonts w:asciiTheme="majorHAnsi" w:hAnsiTheme="majorHAnsi"/>
        </w:rPr>
        <w:t xml:space="preserve"> </w:t>
      </w:r>
      <w:r w:rsidRPr="006B6284">
        <w:rPr>
          <w:rFonts w:asciiTheme="majorHAnsi" w:hAnsiTheme="majorHAnsi"/>
        </w:rPr>
        <w:t xml:space="preserve">valid and effective </w:t>
      </w:r>
      <w:r w:rsidR="00A21769">
        <w:rPr>
          <w:rFonts w:asciiTheme="majorHAnsi" w:hAnsiTheme="majorHAnsi"/>
        </w:rPr>
        <w:t xml:space="preserve">from </w:t>
      </w:r>
      <w:r w:rsidR="00FA6162">
        <w:rPr>
          <w:rFonts w:asciiTheme="majorHAnsi" w:hAnsiTheme="majorHAnsi"/>
          <w:b/>
        </w:rPr>
        <w:t>1</w:t>
      </w:r>
      <w:r w:rsidR="00A21769">
        <w:rPr>
          <w:rFonts w:asciiTheme="majorHAnsi" w:hAnsiTheme="majorHAnsi"/>
          <w:b/>
        </w:rPr>
        <w:t>/</w:t>
      </w:r>
      <w:r w:rsidR="00FA6162">
        <w:rPr>
          <w:rFonts w:asciiTheme="majorHAnsi" w:hAnsiTheme="majorHAnsi"/>
          <w:b/>
        </w:rPr>
        <w:t>1</w:t>
      </w:r>
      <w:r w:rsidR="0076682A">
        <w:rPr>
          <w:rFonts w:asciiTheme="majorHAnsi" w:hAnsiTheme="majorHAnsi"/>
          <w:b/>
        </w:rPr>
        <w:t>2</w:t>
      </w:r>
      <w:r w:rsidR="00A21769">
        <w:rPr>
          <w:rFonts w:asciiTheme="majorHAnsi" w:hAnsiTheme="majorHAnsi"/>
          <w:b/>
        </w:rPr>
        <w:t xml:space="preserve">/2015 </w:t>
      </w:r>
      <w:r w:rsidRPr="006B6284">
        <w:rPr>
          <w:rFonts w:asciiTheme="majorHAnsi" w:hAnsiTheme="majorHAnsi"/>
        </w:rPr>
        <w:t xml:space="preserve">for </w:t>
      </w:r>
      <w:r w:rsidR="00D1614D">
        <w:rPr>
          <w:rFonts w:asciiTheme="majorHAnsi" w:hAnsiTheme="majorHAnsi"/>
        </w:rPr>
        <w:t>1</w:t>
      </w:r>
      <w:r w:rsidR="004E4926" w:rsidRPr="006B6284">
        <w:rPr>
          <w:rFonts w:asciiTheme="majorHAnsi" w:hAnsiTheme="majorHAnsi"/>
        </w:rPr>
        <w:t xml:space="preserve"> year</w:t>
      </w:r>
      <w:del w:id="18" w:author="Amit Jha" w:date="2015-04-28T16:55:00Z">
        <w:r w:rsidR="004E4926" w:rsidRPr="006B6284" w:rsidDel="00A21769">
          <w:rPr>
            <w:rFonts w:asciiTheme="majorHAnsi" w:hAnsiTheme="majorHAnsi"/>
          </w:rPr>
          <w:delText>s</w:delText>
        </w:r>
      </w:del>
      <w:r w:rsidR="00110A7C" w:rsidRPr="006B6284">
        <w:rPr>
          <w:rFonts w:asciiTheme="majorHAnsi" w:hAnsiTheme="majorHAnsi"/>
        </w:rPr>
        <w:t xml:space="preserve"> </w:t>
      </w:r>
      <w:ins w:id="19" w:author="Amit Jha" w:date="2015-04-28T16:56:00Z">
        <w:r w:rsidR="00A21769">
          <w:rPr>
            <w:rFonts w:asciiTheme="majorHAnsi" w:hAnsiTheme="majorHAnsi"/>
            <w:b/>
          </w:rPr>
          <w:t xml:space="preserve"> </w:t>
        </w:r>
      </w:ins>
      <w:r w:rsidRPr="006B6284">
        <w:rPr>
          <w:rFonts w:asciiTheme="majorHAnsi" w:hAnsiTheme="majorHAnsi"/>
        </w:rPr>
        <w:t xml:space="preserve">till </w:t>
      </w:r>
      <w:r w:rsidR="00FA6162">
        <w:rPr>
          <w:rFonts w:asciiTheme="majorHAnsi" w:hAnsiTheme="majorHAnsi"/>
          <w:b/>
        </w:rPr>
        <w:t>1</w:t>
      </w:r>
      <w:r w:rsidR="007A025A">
        <w:rPr>
          <w:rFonts w:asciiTheme="majorHAnsi" w:hAnsiTheme="majorHAnsi"/>
          <w:b/>
        </w:rPr>
        <w:t>/</w:t>
      </w:r>
      <w:r w:rsidR="00FA6162">
        <w:rPr>
          <w:rFonts w:asciiTheme="majorHAnsi" w:hAnsiTheme="majorHAnsi"/>
          <w:b/>
        </w:rPr>
        <w:t>1</w:t>
      </w:r>
      <w:r w:rsidR="0076682A">
        <w:rPr>
          <w:rFonts w:asciiTheme="majorHAnsi" w:hAnsiTheme="majorHAnsi"/>
          <w:b/>
        </w:rPr>
        <w:t>2</w:t>
      </w:r>
      <w:r w:rsidR="007A025A">
        <w:rPr>
          <w:rFonts w:asciiTheme="majorHAnsi" w:hAnsiTheme="majorHAnsi"/>
          <w:b/>
        </w:rPr>
        <w:t>/</w:t>
      </w:r>
      <w:r w:rsidR="006142A7">
        <w:rPr>
          <w:rFonts w:asciiTheme="majorHAnsi" w:hAnsiTheme="majorHAnsi"/>
          <w:b/>
        </w:rPr>
        <w:t>2016</w:t>
      </w:r>
      <w:r w:rsidR="006142A7" w:rsidRPr="006B6284">
        <w:rPr>
          <w:rFonts w:asciiTheme="majorHAnsi" w:hAnsiTheme="majorHAnsi"/>
        </w:rPr>
        <w:t xml:space="preserve"> </w:t>
      </w:r>
      <w:r w:rsidR="00A21769" w:rsidRPr="00A21769">
        <w:rPr>
          <w:rFonts w:asciiTheme="majorHAnsi" w:hAnsiTheme="majorHAnsi"/>
        </w:rPr>
        <w:t>and shall be renewable at mutual consent by executing a separate agreement/addendum duly signed by the authorized representatives of both the Parties</w:t>
      </w:r>
      <w:r w:rsidR="00EA171F" w:rsidRPr="006B6284">
        <w:rPr>
          <w:rFonts w:asciiTheme="majorHAnsi" w:hAnsiTheme="majorHAnsi"/>
        </w:rPr>
        <w:t>.</w:t>
      </w:r>
    </w:p>
    <w:p w:rsidR="00311236" w:rsidRPr="006B6284" w:rsidRDefault="00EF4856" w:rsidP="00EF4856">
      <w:pPr>
        <w:tabs>
          <w:tab w:val="left" w:pos="2070"/>
        </w:tabs>
        <w:spacing w:after="0" w:line="240" w:lineRule="auto"/>
        <w:ind w:left="540" w:hanging="540"/>
        <w:jc w:val="both"/>
        <w:rPr>
          <w:rFonts w:asciiTheme="majorHAnsi" w:hAnsiTheme="majorHAnsi"/>
        </w:rPr>
      </w:pPr>
      <w:r>
        <w:rPr>
          <w:rFonts w:asciiTheme="majorHAnsi" w:hAnsiTheme="majorHAnsi"/>
        </w:rPr>
        <w:tab/>
      </w:r>
      <w:r>
        <w:rPr>
          <w:rFonts w:asciiTheme="majorHAnsi" w:hAnsiTheme="majorHAnsi"/>
        </w:rPr>
        <w:tab/>
      </w:r>
    </w:p>
    <w:p w:rsidR="00DC5F87" w:rsidRDefault="00DC5F87" w:rsidP="000874F0">
      <w:pPr>
        <w:spacing w:after="0" w:line="240" w:lineRule="auto"/>
        <w:ind w:left="540" w:hanging="540"/>
        <w:jc w:val="both"/>
        <w:rPr>
          <w:rFonts w:asciiTheme="majorHAnsi" w:hAnsiTheme="majorHAnsi"/>
        </w:rPr>
      </w:pPr>
      <w:r w:rsidRPr="006B6284">
        <w:rPr>
          <w:rFonts w:asciiTheme="majorHAnsi" w:hAnsiTheme="majorHAnsi"/>
        </w:rPr>
        <w:t>9.</w:t>
      </w:r>
      <w:r>
        <w:rPr>
          <w:rFonts w:asciiTheme="majorHAnsi" w:hAnsiTheme="majorHAnsi"/>
        </w:rPr>
        <w:t>2</w:t>
      </w:r>
      <w:r w:rsidRPr="006B6284">
        <w:rPr>
          <w:rFonts w:asciiTheme="majorHAnsi" w:hAnsiTheme="majorHAnsi"/>
        </w:rPr>
        <w:tab/>
        <w:t xml:space="preserve">Notwithstanding anything stated elsewhere in this agreement, if either party commits breach of any of the terms or conditions of this agreement, a written notice may be served upon the party committing such breach by the other party and in case the breach is not rectified within a period of </w:t>
      </w:r>
      <w:r>
        <w:rPr>
          <w:rFonts w:asciiTheme="majorHAnsi" w:hAnsiTheme="majorHAnsi"/>
        </w:rPr>
        <w:t>fifteen</w:t>
      </w:r>
      <w:r w:rsidRPr="006B6284">
        <w:rPr>
          <w:rFonts w:asciiTheme="majorHAnsi" w:hAnsiTheme="majorHAnsi"/>
        </w:rPr>
        <w:t xml:space="preserve"> days from the date of receipt of notice by the party committing the breach, then the party giving such notice shall be entitled to terminate this agreement with thirty days notice thereafter.</w:t>
      </w:r>
    </w:p>
    <w:p w:rsidR="00DC5F87" w:rsidRDefault="00DC5F87" w:rsidP="000874F0">
      <w:pPr>
        <w:spacing w:after="0" w:line="240" w:lineRule="auto"/>
        <w:ind w:left="540" w:hanging="540"/>
        <w:jc w:val="both"/>
        <w:rPr>
          <w:rFonts w:asciiTheme="majorHAnsi" w:hAnsiTheme="majorHAnsi"/>
        </w:rPr>
      </w:pPr>
    </w:p>
    <w:p w:rsidR="005A39D7" w:rsidRPr="006B6284" w:rsidRDefault="00311236" w:rsidP="000874F0">
      <w:pPr>
        <w:spacing w:after="0" w:line="240" w:lineRule="auto"/>
        <w:ind w:left="540" w:hanging="540"/>
        <w:jc w:val="both"/>
        <w:rPr>
          <w:rFonts w:asciiTheme="majorHAnsi" w:hAnsiTheme="majorHAnsi"/>
        </w:rPr>
      </w:pPr>
      <w:r w:rsidRPr="006B6284">
        <w:rPr>
          <w:rFonts w:asciiTheme="majorHAnsi" w:hAnsiTheme="majorHAnsi"/>
        </w:rPr>
        <w:t>9.</w:t>
      </w:r>
      <w:r w:rsidR="00DC5F87">
        <w:rPr>
          <w:rFonts w:asciiTheme="majorHAnsi" w:hAnsiTheme="majorHAnsi"/>
        </w:rPr>
        <w:t>3</w:t>
      </w:r>
      <w:r w:rsidRPr="006B6284">
        <w:rPr>
          <w:rFonts w:asciiTheme="majorHAnsi" w:hAnsiTheme="majorHAnsi"/>
        </w:rPr>
        <w:tab/>
      </w:r>
      <w:r w:rsidR="00EA171F" w:rsidRPr="006B6284">
        <w:rPr>
          <w:rFonts w:asciiTheme="majorHAnsi" w:hAnsiTheme="majorHAnsi"/>
        </w:rPr>
        <w:t>B</w:t>
      </w:r>
      <w:r w:rsidR="0031238F" w:rsidRPr="006B6284">
        <w:rPr>
          <w:rFonts w:asciiTheme="majorHAnsi" w:hAnsiTheme="majorHAnsi"/>
        </w:rPr>
        <w:t>oth the parties</w:t>
      </w:r>
      <w:r w:rsidRPr="006B6284">
        <w:rPr>
          <w:rFonts w:asciiTheme="majorHAnsi" w:hAnsiTheme="majorHAnsi"/>
        </w:rPr>
        <w:t xml:space="preserve"> may </w:t>
      </w:r>
      <w:r w:rsidR="00DC5F87">
        <w:rPr>
          <w:rFonts w:asciiTheme="majorHAnsi" w:hAnsiTheme="majorHAnsi"/>
        </w:rPr>
        <w:t xml:space="preserve">also </w:t>
      </w:r>
      <w:r w:rsidRPr="006B6284">
        <w:rPr>
          <w:rFonts w:asciiTheme="majorHAnsi" w:hAnsiTheme="majorHAnsi"/>
        </w:rPr>
        <w:t>terminate this agreement by giving</w:t>
      </w:r>
      <w:r w:rsidR="00110A7C" w:rsidRPr="006B6284">
        <w:rPr>
          <w:rFonts w:asciiTheme="majorHAnsi" w:hAnsiTheme="majorHAnsi"/>
        </w:rPr>
        <w:t xml:space="preserve"> </w:t>
      </w:r>
      <w:r w:rsidR="004E4926" w:rsidRPr="006B6284">
        <w:rPr>
          <w:rFonts w:asciiTheme="majorHAnsi" w:hAnsiTheme="majorHAnsi"/>
        </w:rPr>
        <w:t>30</w:t>
      </w:r>
      <w:r w:rsidRPr="006B6284">
        <w:rPr>
          <w:rFonts w:asciiTheme="majorHAnsi" w:hAnsiTheme="majorHAnsi"/>
        </w:rPr>
        <w:t xml:space="preserve"> days </w:t>
      </w:r>
      <w:r w:rsidR="00DF3EA2" w:rsidRPr="006B6284">
        <w:rPr>
          <w:rFonts w:asciiTheme="majorHAnsi" w:hAnsiTheme="majorHAnsi"/>
        </w:rPr>
        <w:t xml:space="preserve">prior </w:t>
      </w:r>
      <w:r w:rsidRPr="006B6284">
        <w:rPr>
          <w:rFonts w:asciiTheme="majorHAnsi" w:hAnsiTheme="majorHAnsi"/>
        </w:rPr>
        <w:t>notice in writing without assigning any reason thereof</w:t>
      </w:r>
      <w:r w:rsidR="0033602F" w:rsidRPr="006B6284">
        <w:rPr>
          <w:rFonts w:asciiTheme="majorHAnsi" w:hAnsiTheme="majorHAnsi"/>
        </w:rPr>
        <w:t xml:space="preserve"> though </w:t>
      </w:r>
      <w:r w:rsidR="0076682A">
        <w:rPr>
          <w:rFonts w:asciiTheme="majorHAnsi" w:hAnsiTheme="majorHAnsi"/>
        </w:rPr>
        <w:t>TANDEM</w:t>
      </w:r>
      <w:r w:rsidR="003B0D58" w:rsidRPr="006B6284">
        <w:rPr>
          <w:rFonts w:asciiTheme="majorHAnsi" w:hAnsiTheme="majorHAnsi"/>
        </w:rPr>
        <w:t xml:space="preserve"> </w:t>
      </w:r>
      <w:r w:rsidR="0033602F" w:rsidRPr="006B6284">
        <w:rPr>
          <w:rFonts w:asciiTheme="majorHAnsi" w:hAnsiTheme="majorHAnsi"/>
        </w:rPr>
        <w:t xml:space="preserve">agrees that during the phase where a ramp down of </w:t>
      </w:r>
      <w:r w:rsidR="00094F67" w:rsidRPr="006B6284">
        <w:rPr>
          <w:rFonts w:asciiTheme="majorHAnsi" w:hAnsiTheme="majorHAnsi"/>
        </w:rPr>
        <w:t>number of Seats</w:t>
      </w:r>
      <w:r w:rsidR="00277D61" w:rsidRPr="006B6284">
        <w:rPr>
          <w:rFonts w:asciiTheme="majorHAnsi" w:hAnsiTheme="majorHAnsi"/>
        </w:rPr>
        <w:t xml:space="preserve"> is required, then </w:t>
      </w:r>
      <w:r w:rsidR="0076682A">
        <w:rPr>
          <w:rFonts w:asciiTheme="majorHAnsi" w:hAnsiTheme="majorHAnsi"/>
        </w:rPr>
        <w:t>TANDEM</w:t>
      </w:r>
      <w:r w:rsidR="003B0D58" w:rsidRPr="006B6284">
        <w:rPr>
          <w:rFonts w:asciiTheme="majorHAnsi" w:hAnsiTheme="majorHAnsi"/>
        </w:rPr>
        <w:t xml:space="preserve"> </w:t>
      </w:r>
      <w:r w:rsidR="00277D61" w:rsidRPr="006B6284">
        <w:rPr>
          <w:rFonts w:asciiTheme="majorHAnsi" w:hAnsiTheme="majorHAnsi"/>
        </w:rPr>
        <w:t xml:space="preserve">would provide </w:t>
      </w:r>
      <w:r w:rsidR="000976A6" w:rsidRPr="006B6284">
        <w:rPr>
          <w:rFonts w:asciiTheme="majorHAnsi" w:hAnsiTheme="majorHAnsi"/>
        </w:rPr>
        <w:t xml:space="preserve">30 </w:t>
      </w:r>
      <w:r w:rsidR="00FE7AF5" w:rsidRPr="006B6284">
        <w:rPr>
          <w:rFonts w:asciiTheme="majorHAnsi" w:hAnsiTheme="majorHAnsi"/>
        </w:rPr>
        <w:t>days’ notice</w:t>
      </w:r>
      <w:r w:rsidR="00277D61" w:rsidRPr="006B6284">
        <w:rPr>
          <w:rFonts w:asciiTheme="majorHAnsi" w:hAnsiTheme="majorHAnsi"/>
        </w:rPr>
        <w:t xml:space="preserve"> in writing to </w:t>
      </w:r>
      <w:r w:rsidR="009A40A3">
        <w:rPr>
          <w:rFonts w:asciiTheme="majorHAnsi" w:hAnsiTheme="majorHAnsi"/>
        </w:rPr>
        <w:t>MAS</w:t>
      </w:r>
      <w:r w:rsidR="00094F67" w:rsidRPr="006B6284">
        <w:rPr>
          <w:rFonts w:asciiTheme="majorHAnsi" w:hAnsiTheme="majorHAnsi"/>
        </w:rPr>
        <w:t>.</w:t>
      </w:r>
    </w:p>
    <w:p w:rsidR="00311236" w:rsidRPr="006B6284" w:rsidRDefault="00311236" w:rsidP="000874F0">
      <w:pPr>
        <w:spacing w:after="0" w:line="240" w:lineRule="auto"/>
        <w:ind w:left="540" w:hanging="540"/>
        <w:jc w:val="both"/>
        <w:rPr>
          <w:rFonts w:asciiTheme="majorHAnsi" w:hAnsiTheme="majorHAnsi"/>
        </w:rPr>
      </w:pPr>
    </w:p>
    <w:p w:rsidR="00311236" w:rsidRPr="007452D5" w:rsidRDefault="000255A6" w:rsidP="000874F0">
      <w:pPr>
        <w:spacing w:after="0" w:line="240" w:lineRule="auto"/>
        <w:ind w:left="540" w:hanging="540"/>
        <w:jc w:val="both"/>
        <w:rPr>
          <w:rFonts w:asciiTheme="majorHAnsi" w:hAnsiTheme="majorHAnsi"/>
        </w:rPr>
      </w:pPr>
      <w:r w:rsidRPr="006B6284">
        <w:rPr>
          <w:rFonts w:asciiTheme="majorHAnsi" w:hAnsiTheme="majorHAnsi"/>
          <w:i/>
        </w:rPr>
        <w:t>9.</w:t>
      </w:r>
      <w:r w:rsidR="00DC5F87">
        <w:rPr>
          <w:rFonts w:asciiTheme="majorHAnsi" w:hAnsiTheme="majorHAnsi"/>
          <w:i/>
        </w:rPr>
        <w:t>4</w:t>
      </w:r>
      <w:r w:rsidRPr="006B6284">
        <w:rPr>
          <w:rFonts w:asciiTheme="majorHAnsi" w:hAnsiTheme="majorHAnsi"/>
          <w:i/>
        </w:rPr>
        <w:tab/>
      </w:r>
      <w:r w:rsidR="009A40A3">
        <w:rPr>
          <w:rFonts w:asciiTheme="majorHAnsi" w:hAnsiTheme="majorHAnsi"/>
        </w:rPr>
        <w:t>MAS</w:t>
      </w:r>
      <w:r w:rsidRPr="007452D5">
        <w:rPr>
          <w:rFonts w:asciiTheme="majorHAnsi" w:hAnsiTheme="majorHAnsi"/>
        </w:rPr>
        <w:t xml:space="preserve"> further agrees, that in the event of earlier termination or expiry of the agreement, it shall, if so requested in writing by </w:t>
      </w:r>
      <w:r w:rsidR="0076682A">
        <w:rPr>
          <w:rFonts w:asciiTheme="majorHAnsi" w:hAnsiTheme="majorHAnsi"/>
        </w:rPr>
        <w:t>TANDEM</w:t>
      </w:r>
      <w:r w:rsidRPr="007452D5">
        <w:rPr>
          <w:rFonts w:asciiTheme="majorHAnsi" w:hAnsiTheme="majorHAnsi"/>
        </w:rPr>
        <w:t xml:space="preserve">, be obliged to continue providing the services on the same terms and conditions as provided in this agreement, till such times as </w:t>
      </w:r>
      <w:r w:rsidR="0076682A">
        <w:rPr>
          <w:rFonts w:asciiTheme="majorHAnsi" w:hAnsiTheme="majorHAnsi"/>
        </w:rPr>
        <w:t>TANDEM</w:t>
      </w:r>
      <w:r w:rsidR="0043138C" w:rsidRPr="007452D5">
        <w:rPr>
          <w:rFonts w:asciiTheme="majorHAnsi" w:hAnsiTheme="majorHAnsi"/>
        </w:rPr>
        <w:t xml:space="preserve"> </w:t>
      </w:r>
      <w:r w:rsidRPr="007452D5">
        <w:rPr>
          <w:rFonts w:asciiTheme="majorHAnsi" w:hAnsiTheme="majorHAnsi"/>
        </w:rPr>
        <w:t>is able to procure an alternate arrangement or provider for providing of the services at the premises</w:t>
      </w:r>
      <w:r w:rsidR="005C6F48" w:rsidRPr="007452D5">
        <w:rPr>
          <w:rFonts w:asciiTheme="majorHAnsi" w:hAnsiTheme="majorHAnsi"/>
        </w:rPr>
        <w:t xml:space="preserve"> </w:t>
      </w:r>
      <w:r w:rsidRPr="007452D5">
        <w:rPr>
          <w:rFonts w:asciiTheme="majorHAnsi" w:hAnsiTheme="majorHAnsi"/>
          <w:b/>
        </w:rPr>
        <w:t>subject</w:t>
      </w:r>
      <w:r w:rsidR="00110A7C" w:rsidRPr="007452D5">
        <w:rPr>
          <w:rFonts w:asciiTheme="majorHAnsi" w:hAnsiTheme="majorHAnsi"/>
          <w:b/>
        </w:rPr>
        <w:t xml:space="preserve"> </w:t>
      </w:r>
      <w:r w:rsidRPr="007452D5">
        <w:rPr>
          <w:rFonts w:asciiTheme="majorHAnsi" w:hAnsiTheme="majorHAnsi"/>
          <w:b/>
        </w:rPr>
        <w:t>to maximum of 45 days from the date of 30 days notice served</w:t>
      </w:r>
      <w:r w:rsidR="00A844B0" w:rsidRPr="007452D5">
        <w:rPr>
          <w:rFonts w:asciiTheme="majorHAnsi" w:hAnsiTheme="majorHAnsi"/>
        </w:rPr>
        <w:t>.</w:t>
      </w:r>
    </w:p>
    <w:p w:rsidR="00D334B0" w:rsidRPr="006B6284" w:rsidRDefault="00D334B0" w:rsidP="000874F0">
      <w:pPr>
        <w:spacing w:after="0" w:line="240" w:lineRule="auto"/>
        <w:ind w:left="540" w:hanging="540"/>
        <w:jc w:val="both"/>
        <w:rPr>
          <w:rFonts w:asciiTheme="majorHAnsi" w:hAnsiTheme="majorHAnsi"/>
        </w:rPr>
      </w:pPr>
    </w:p>
    <w:p w:rsidR="00D334B0" w:rsidRPr="006B6284" w:rsidRDefault="00D334B0" w:rsidP="000874F0">
      <w:pPr>
        <w:spacing w:after="0" w:line="240" w:lineRule="auto"/>
        <w:ind w:left="540" w:hanging="540"/>
        <w:jc w:val="both"/>
        <w:rPr>
          <w:rFonts w:asciiTheme="majorHAnsi" w:hAnsiTheme="majorHAnsi"/>
        </w:rPr>
      </w:pPr>
      <w:r w:rsidRPr="006B6284">
        <w:rPr>
          <w:rFonts w:asciiTheme="majorHAnsi" w:hAnsiTheme="majorHAnsi"/>
        </w:rPr>
        <w:t>9.</w:t>
      </w:r>
      <w:r w:rsidR="00DA4E52">
        <w:rPr>
          <w:rFonts w:asciiTheme="majorHAnsi" w:hAnsiTheme="majorHAnsi"/>
        </w:rPr>
        <w:t>5</w:t>
      </w:r>
      <w:r w:rsidRPr="006B6284">
        <w:rPr>
          <w:rFonts w:asciiTheme="majorHAnsi" w:hAnsiTheme="majorHAnsi"/>
        </w:rPr>
        <w:tab/>
        <w:t xml:space="preserve">In the event of termination of this agreement, </w:t>
      </w:r>
      <w:r w:rsidR="009A40A3">
        <w:rPr>
          <w:rFonts w:asciiTheme="majorHAnsi" w:hAnsiTheme="majorHAnsi"/>
        </w:rPr>
        <w:t>MAS</w:t>
      </w:r>
      <w:r w:rsidRPr="006B6284">
        <w:rPr>
          <w:rFonts w:asciiTheme="majorHAnsi" w:hAnsiTheme="majorHAnsi"/>
        </w:rPr>
        <w:t xml:space="preserve"> shall refund any advance payments made by </w:t>
      </w:r>
      <w:r w:rsidR="0076682A">
        <w:rPr>
          <w:rFonts w:asciiTheme="majorHAnsi" w:hAnsiTheme="majorHAnsi"/>
        </w:rPr>
        <w:t>TANDEM</w:t>
      </w:r>
      <w:r w:rsidR="0043138C" w:rsidRPr="006B6284">
        <w:rPr>
          <w:rFonts w:asciiTheme="majorHAnsi" w:hAnsiTheme="majorHAnsi"/>
        </w:rPr>
        <w:t xml:space="preserve"> </w:t>
      </w:r>
      <w:r w:rsidRPr="006B6284">
        <w:rPr>
          <w:rFonts w:asciiTheme="majorHAnsi" w:hAnsiTheme="majorHAnsi"/>
        </w:rPr>
        <w:t xml:space="preserve">or subject to prior written consent from </w:t>
      </w:r>
      <w:r w:rsidR="0076682A">
        <w:rPr>
          <w:rFonts w:asciiTheme="majorHAnsi" w:hAnsiTheme="majorHAnsi"/>
        </w:rPr>
        <w:t>TANDEM</w:t>
      </w:r>
      <w:r w:rsidR="00DA082A" w:rsidRPr="006B6284">
        <w:rPr>
          <w:rFonts w:asciiTheme="majorHAnsi" w:hAnsiTheme="majorHAnsi"/>
        </w:rPr>
        <w:t xml:space="preserve">, </w:t>
      </w:r>
      <w:r w:rsidRPr="006B6284">
        <w:rPr>
          <w:rFonts w:asciiTheme="majorHAnsi" w:hAnsiTheme="majorHAnsi"/>
        </w:rPr>
        <w:t>render such services against which the payment was made.</w:t>
      </w:r>
      <w:r w:rsidR="00DA082A" w:rsidRPr="006B6284">
        <w:rPr>
          <w:rFonts w:asciiTheme="majorHAnsi" w:hAnsiTheme="majorHAnsi"/>
        </w:rPr>
        <w:t xml:space="preserve"> </w:t>
      </w:r>
      <w:r w:rsidR="0076682A">
        <w:rPr>
          <w:rFonts w:asciiTheme="majorHAnsi" w:hAnsiTheme="majorHAnsi"/>
        </w:rPr>
        <w:t>TANDEM</w:t>
      </w:r>
      <w:r w:rsidR="0043138C" w:rsidRPr="006B6284">
        <w:rPr>
          <w:rFonts w:asciiTheme="majorHAnsi" w:hAnsiTheme="majorHAnsi"/>
        </w:rPr>
        <w:t xml:space="preserve"> </w:t>
      </w:r>
      <w:r w:rsidR="001C2189">
        <w:rPr>
          <w:rFonts w:asciiTheme="majorHAnsi" w:hAnsiTheme="majorHAnsi"/>
        </w:rPr>
        <w:t xml:space="preserve">shall </w:t>
      </w:r>
      <w:r w:rsidR="001C2189" w:rsidRPr="006B6284">
        <w:rPr>
          <w:rFonts w:asciiTheme="majorHAnsi" w:hAnsiTheme="majorHAnsi"/>
        </w:rPr>
        <w:t>within 30 days of termination</w:t>
      </w:r>
      <w:r w:rsidR="001C2189">
        <w:rPr>
          <w:rFonts w:asciiTheme="majorHAnsi" w:hAnsiTheme="majorHAnsi"/>
        </w:rPr>
        <w:t xml:space="preserve"> of this Agreement,</w:t>
      </w:r>
      <w:r w:rsidR="001C2189" w:rsidRPr="006B6284">
        <w:rPr>
          <w:rFonts w:asciiTheme="majorHAnsi" w:hAnsiTheme="majorHAnsi"/>
        </w:rPr>
        <w:t xml:space="preserve"> </w:t>
      </w:r>
      <w:r w:rsidRPr="006B6284">
        <w:rPr>
          <w:rFonts w:asciiTheme="majorHAnsi" w:hAnsiTheme="majorHAnsi"/>
        </w:rPr>
        <w:t xml:space="preserve">make the payment of </w:t>
      </w:r>
      <w:r w:rsidR="005A39D7" w:rsidRPr="006B6284">
        <w:rPr>
          <w:rFonts w:asciiTheme="majorHAnsi" w:hAnsiTheme="majorHAnsi"/>
        </w:rPr>
        <w:t>the entire</w:t>
      </w:r>
      <w:r w:rsidRPr="006B6284">
        <w:rPr>
          <w:rFonts w:asciiTheme="majorHAnsi" w:hAnsiTheme="majorHAnsi"/>
        </w:rPr>
        <w:t xml:space="preserve"> outstanding amount to </w:t>
      </w:r>
      <w:r w:rsidR="009A40A3">
        <w:rPr>
          <w:rFonts w:asciiTheme="majorHAnsi" w:hAnsiTheme="majorHAnsi"/>
        </w:rPr>
        <w:t>MAS</w:t>
      </w:r>
      <w:r w:rsidRPr="006B6284">
        <w:rPr>
          <w:rFonts w:asciiTheme="majorHAnsi" w:hAnsiTheme="majorHAnsi"/>
        </w:rPr>
        <w:t xml:space="preserve"> as </w:t>
      </w:r>
      <w:r w:rsidR="007C47B8">
        <w:rPr>
          <w:rFonts w:asciiTheme="majorHAnsi" w:hAnsiTheme="majorHAnsi"/>
        </w:rPr>
        <w:t xml:space="preserve">due </w:t>
      </w:r>
      <w:r w:rsidR="00DF3EA2" w:rsidRPr="006B6284">
        <w:rPr>
          <w:rFonts w:asciiTheme="majorHAnsi" w:hAnsiTheme="majorHAnsi"/>
        </w:rPr>
        <w:t xml:space="preserve">on </w:t>
      </w:r>
      <w:r w:rsidRPr="006B6284">
        <w:rPr>
          <w:rFonts w:asciiTheme="majorHAnsi" w:hAnsiTheme="majorHAnsi"/>
        </w:rPr>
        <w:t>the date of termination</w:t>
      </w:r>
      <w:ins w:id="20" w:author="Amit Jha" w:date="2015-04-28T17:00:00Z">
        <w:r w:rsidR="001C2189">
          <w:rPr>
            <w:rFonts w:asciiTheme="majorHAnsi" w:hAnsiTheme="majorHAnsi"/>
          </w:rPr>
          <w:t>,</w:t>
        </w:r>
      </w:ins>
      <w:r w:rsidRPr="006B6284">
        <w:rPr>
          <w:rFonts w:asciiTheme="majorHAnsi" w:hAnsiTheme="majorHAnsi"/>
        </w:rPr>
        <w:t>.</w:t>
      </w:r>
    </w:p>
    <w:p w:rsidR="00D334B0" w:rsidRPr="006B6284" w:rsidRDefault="00D334B0" w:rsidP="000874F0">
      <w:pPr>
        <w:spacing w:after="0" w:line="240" w:lineRule="auto"/>
        <w:ind w:left="540" w:hanging="540"/>
        <w:jc w:val="both"/>
        <w:rPr>
          <w:rFonts w:asciiTheme="majorHAnsi" w:hAnsiTheme="majorHAnsi"/>
        </w:rPr>
      </w:pPr>
    </w:p>
    <w:p w:rsidR="00D334B0" w:rsidRPr="006B6284" w:rsidRDefault="00D334B0" w:rsidP="000874F0">
      <w:pPr>
        <w:spacing w:after="0" w:line="240" w:lineRule="auto"/>
        <w:ind w:left="540" w:hanging="540"/>
        <w:jc w:val="both"/>
        <w:rPr>
          <w:rFonts w:asciiTheme="majorHAnsi" w:hAnsiTheme="majorHAnsi"/>
        </w:rPr>
      </w:pPr>
    </w:p>
    <w:p w:rsidR="00D334B0" w:rsidRPr="006B6284" w:rsidRDefault="00D334B0" w:rsidP="000874F0">
      <w:pPr>
        <w:spacing w:after="0" w:line="240" w:lineRule="auto"/>
        <w:ind w:left="540" w:hanging="540"/>
        <w:jc w:val="both"/>
        <w:rPr>
          <w:rFonts w:asciiTheme="majorHAnsi" w:hAnsiTheme="majorHAnsi"/>
        </w:rPr>
      </w:pPr>
    </w:p>
    <w:p w:rsidR="00094F67" w:rsidRPr="006B6284" w:rsidRDefault="00094F67" w:rsidP="007966DA">
      <w:pPr>
        <w:spacing w:after="0" w:line="240" w:lineRule="auto"/>
        <w:ind w:left="720" w:hanging="720"/>
        <w:rPr>
          <w:rFonts w:asciiTheme="majorHAnsi" w:hAnsiTheme="majorHAnsi"/>
        </w:rPr>
      </w:pPr>
    </w:p>
    <w:p w:rsidR="00F46B1C" w:rsidRPr="006B6284" w:rsidRDefault="00F46B1C" w:rsidP="007966DA">
      <w:pPr>
        <w:spacing w:after="0" w:line="240" w:lineRule="auto"/>
        <w:ind w:left="720" w:hanging="720"/>
        <w:jc w:val="both"/>
        <w:rPr>
          <w:rFonts w:asciiTheme="majorHAnsi" w:hAnsiTheme="majorHAnsi"/>
        </w:rPr>
      </w:pPr>
    </w:p>
    <w:p w:rsidR="00D334B0" w:rsidRPr="006B6284" w:rsidRDefault="00D334B0" w:rsidP="000874F0">
      <w:pPr>
        <w:spacing w:after="0" w:line="240" w:lineRule="auto"/>
        <w:ind w:left="720" w:hanging="720"/>
        <w:rPr>
          <w:rFonts w:asciiTheme="majorHAnsi" w:hAnsiTheme="majorHAnsi"/>
          <w:b/>
        </w:rPr>
      </w:pPr>
      <w:r w:rsidRPr="006B6284">
        <w:rPr>
          <w:rFonts w:asciiTheme="majorHAnsi" w:hAnsiTheme="majorHAnsi"/>
          <w:b/>
        </w:rPr>
        <w:t xml:space="preserve">Article </w:t>
      </w:r>
      <w:r w:rsidR="00057F31" w:rsidRPr="006B6284">
        <w:rPr>
          <w:rFonts w:asciiTheme="majorHAnsi" w:hAnsiTheme="majorHAnsi"/>
          <w:b/>
        </w:rPr>
        <w:t>1</w:t>
      </w:r>
      <w:r w:rsidR="00057F31">
        <w:rPr>
          <w:rFonts w:asciiTheme="majorHAnsi" w:hAnsiTheme="majorHAnsi"/>
          <w:b/>
        </w:rPr>
        <w:t>0</w:t>
      </w:r>
      <w:r w:rsidR="00057F31" w:rsidRPr="006B6284">
        <w:rPr>
          <w:rFonts w:asciiTheme="majorHAnsi" w:hAnsiTheme="majorHAnsi"/>
          <w:b/>
        </w:rPr>
        <w:t xml:space="preserve"> </w:t>
      </w:r>
      <w:r w:rsidR="000874F0" w:rsidRPr="006B6284">
        <w:rPr>
          <w:rFonts w:asciiTheme="majorHAnsi" w:hAnsiTheme="majorHAnsi"/>
          <w:b/>
        </w:rPr>
        <w:t xml:space="preserve">– </w:t>
      </w:r>
      <w:r w:rsidRPr="006B6284">
        <w:rPr>
          <w:rFonts w:asciiTheme="majorHAnsi" w:hAnsiTheme="majorHAnsi"/>
          <w:b/>
        </w:rPr>
        <w:t>Limitation of Liability</w:t>
      </w:r>
    </w:p>
    <w:p w:rsidR="00D334B0" w:rsidRPr="006B6284" w:rsidRDefault="00D334B0" w:rsidP="007966DA">
      <w:pPr>
        <w:spacing w:after="0" w:line="240" w:lineRule="auto"/>
        <w:ind w:left="720" w:hanging="720"/>
        <w:jc w:val="both"/>
        <w:rPr>
          <w:rFonts w:asciiTheme="majorHAnsi" w:hAnsiTheme="majorHAnsi"/>
        </w:rPr>
      </w:pPr>
    </w:p>
    <w:p w:rsidR="00DD4C0A" w:rsidRPr="006B6284" w:rsidRDefault="00D334B0" w:rsidP="000874F0">
      <w:pPr>
        <w:spacing w:after="0" w:line="240" w:lineRule="auto"/>
        <w:jc w:val="both"/>
        <w:rPr>
          <w:rFonts w:asciiTheme="majorHAnsi" w:hAnsiTheme="majorHAnsi"/>
        </w:rPr>
      </w:pPr>
      <w:r w:rsidRPr="006B6284">
        <w:rPr>
          <w:rFonts w:asciiTheme="majorHAnsi" w:hAnsiTheme="majorHAnsi"/>
        </w:rPr>
        <w:t xml:space="preserve">To the greatest extent permissible under the law, </w:t>
      </w:r>
      <w:r w:rsidR="006532EC" w:rsidRPr="006B6284">
        <w:rPr>
          <w:rFonts w:asciiTheme="majorHAnsi" w:hAnsiTheme="majorHAnsi"/>
        </w:rPr>
        <w:t xml:space="preserve">either party </w:t>
      </w:r>
      <w:r w:rsidRPr="006B6284">
        <w:rPr>
          <w:rFonts w:asciiTheme="majorHAnsi" w:hAnsiTheme="majorHAnsi"/>
        </w:rPr>
        <w:t>shal</w:t>
      </w:r>
      <w:r w:rsidR="00C36501" w:rsidRPr="006B6284">
        <w:rPr>
          <w:rFonts w:asciiTheme="majorHAnsi" w:hAnsiTheme="majorHAnsi"/>
        </w:rPr>
        <w:t xml:space="preserve">l not be liable for any special, </w:t>
      </w:r>
      <w:r w:rsidRPr="006B6284">
        <w:rPr>
          <w:rFonts w:asciiTheme="majorHAnsi" w:hAnsiTheme="majorHAnsi"/>
        </w:rPr>
        <w:t>indirect</w:t>
      </w:r>
      <w:r w:rsidR="00C36501" w:rsidRPr="006B6284">
        <w:rPr>
          <w:rFonts w:asciiTheme="majorHAnsi" w:hAnsiTheme="majorHAnsi"/>
        </w:rPr>
        <w:t xml:space="preserve"> or consequential loss or damage including without limitation loss of profits, business, revenue and</w:t>
      </w:r>
      <w:r w:rsidR="00110A7C" w:rsidRPr="006B6284">
        <w:rPr>
          <w:rFonts w:asciiTheme="majorHAnsi" w:hAnsiTheme="majorHAnsi"/>
        </w:rPr>
        <w:t xml:space="preserve">/ </w:t>
      </w:r>
      <w:r w:rsidR="00C36501" w:rsidRPr="006B6284">
        <w:rPr>
          <w:rFonts w:asciiTheme="majorHAnsi" w:hAnsiTheme="majorHAnsi"/>
        </w:rPr>
        <w:t>or goodwill</w:t>
      </w:r>
      <w:r w:rsidR="006532EC" w:rsidRPr="006B6284">
        <w:rPr>
          <w:rFonts w:asciiTheme="majorHAnsi" w:hAnsiTheme="majorHAnsi"/>
        </w:rPr>
        <w:t xml:space="preserve"> in connection with or arising out of this master agreement</w:t>
      </w:r>
      <w:r w:rsidR="00DD4C0A" w:rsidRPr="006B6284">
        <w:rPr>
          <w:rFonts w:asciiTheme="majorHAnsi" w:hAnsiTheme="majorHAnsi"/>
        </w:rPr>
        <w:t xml:space="preserve"> and</w:t>
      </w:r>
      <w:r w:rsidR="00110A7C" w:rsidRPr="006B6284">
        <w:rPr>
          <w:rFonts w:asciiTheme="majorHAnsi" w:hAnsiTheme="majorHAnsi"/>
        </w:rPr>
        <w:t xml:space="preserve">/ </w:t>
      </w:r>
      <w:r w:rsidR="00DD4C0A" w:rsidRPr="006B6284">
        <w:rPr>
          <w:rFonts w:asciiTheme="majorHAnsi" w:hAnsiTheme="majorHAnsi"/>
        </w:rPr>
        <w:t>or any previously and</w:t>
      </w:r>
      <w:r w:rsidR="00110A7C" w:rsidRPr="006B6284">
        <w:rPr>
          <w:rFonts w:asciiTheme="majorHAnsi" w:hAnsiTheme="majorHAnsi"/>
        </w:rPr>
        <w:t xml:space="preserve">/ </w:t>
      </w:r>
      <w:r w:rsidR="00DD4C0A" w:rsidRPr="006B6284">
        <w:rPr>
          <w:rFonts w:asciiTheme="majorHAnsi" w:hAnsiTheme="majorHAnsi"/>
        </w:rPr>
        <w:t xml:space="preserve">or </w:t>
      </w:r>
      <w:r w:rsidR="006B27CC" w:rsidRPr="006B6284">
        <w:rPr>
          <w:rFonts w:asciiTheme="majorHAnsi" w:hAnsiTheme="majorHAnsi"/>
        </w:rPr>
        <w:t xml:space="preserve">future agreements </w:t>
      </w:r>
      <w:r w:rsidR="00DD4C0A" w:rsidRPr="006B6284">
        <w:rPr>
          <w:rFonts w:asciiTheme="majorHAnsi" w:hAnsiTheme="majorHAnsi"/>
        </w:rPr>
        <w:t xml:space="preserve">entered into </w:t>
      </w:r>
      <w:r w:rsidR="006B27CC" w:rsidRPr="006B6284">
        <w:rPr>
          <w:rFonts w:asciiTheme="majorHAnsi" w:hAnsiTheme="majorHAnsi"/>
        </w:rPr>
        <w:t xml:space="preserve">by parties hereto. </w:t>
      </w:r>
    </w:p>
    <w:p w:rsidR="00DD4C0A" w:rsidRPr="006B6284" w:rsidRDefault="00DD4C0A" w:rsidP="007966DA">
      <w:pPr>
        <w:spacing w:after="0" w:line="240" w:lineRule="auto"/>
        <w:rPr>
          <w:rFonts w:asciiTheme="majorHAnsi" w:hAnsiTheme="majorHAnsi"/>
          <w:b/>
        </w:rPr>
      </w:pPr>
    </w:p>
    <w:p w:rsidR="00F46B1C" w:rsidRPr="006B6284" w:rsidRDefault="00F46B1C" w:rsidP="007966DA">
      <w:pPr>
        <w:spacing w:after="0" w:line="240" w:lineRule="auto"/>
        <w:rPr>
          <w:rFonts w:asciiTheme="majorHAnsi" w:hAnsiTheme="majorHAnsi"/>
          <w:b/>
        </w:rPr>
      </w:pPr>
    </w:p>
    <w:p w:rsidR="00C36501" w:rsidRPr="006B6284" w:rsidRDefault="00C36501" w:rsidP="00412568">
      <w:pPr>
        <w:spacing w:after="0" w:line="240" w:lineRule="auto"/>
        <w:rPr>
          <w:rFonts w:asciiTheme="majorHAnsi" w:hAnsiTheme="majorHAnsi"/>
        </w:rPr>
      </w:pPr>
      <w:r w:rsidRPr="006B6284">
        <w:rPr>
          <w:rFonts w:asciiTheme="majorHAnsi" w:hAnsiTheme="majorHAnsi"/>
          <w:b/>
        </w:rPr>
        <w:t xml:space="preserve">Article </w:t>
      </w:r>
      <w:r w:rsidR="00057F31" w:rsidRPr="006B6284">
        <w:rPr>
          <w:rFonts w:asciiTheme="majorHAnsi" w:hAnsiTheme="majorHAnsi"/>
          <w:b/>
        </w:rPr>
        <w:t>1</w:t>
      </w:r>
      <w:r w:rsidR="00057F31">
        <w:rPr>
          <w:rFonts w:asciiTheme="majorHAnsi" w:hAnsiTheme="majorHAnsi"/>
          <w:b/>
        </w:rPr>
        <w:t>1</w:t>
      </w:r>
      <w:r w:rsidR="00057F31" w:rsidRPr="006B6284">
        <w:rPr>
          <w:rFonts w:asciiTheme="majorHAnsi" w:hAnsiTheme="majorHAnsi"/>
        </w:rPr>
        <w:t xml:space="preserve"> </w:t>
      </w:r>
      <w:r w:rsidR="00412568" w:rsidRPr="006B6284">
        <w:rPr>
          <w:rFonts w:asciiTheme="majorHAnsi" w:hAnsiTheme="majorHAnsi"/>
        </w:rPr>
        <w:t xml:space="preserve">– </w:t>
      </w:r>
      <w:r w:rsidRPr="006B6284">
        <w:rPr>
          <w:rFonts w:asciiTheme="majorHAnsi" w:hAnsiTheme="majorHAnsi"/>
          <w:b/>
        </w:rPr>
        <w:t>Miscellaneous</w:t>
      </w:r>
      <w:r w:rsidR="00412568" w:rsidRPr="006B6284">
        <w:rPr>
          <w:rFonts w:asciiTheme="majorHAnsi" w:hAnsiTheme="majorHAnsi"/>
          <w:b/>
        </w:rPr>
        <w:t xml:space="preserve"> </w:t>
      </w:r>
    </w:p>
    <w:p w:rsidR="00C36501" w:rsidRPr="006B6284" w:rsidRDefault="00C36501" w:rsidP="007966DA">
      <w:pPr>
        <w:spacing w:after="0" w:line="240" w:lineRule="auto"/>
        <w:jc w:val="both"/>
        <w:rPr>
          <w:rFonts w:asciiTheme="majorHAnsi" w:hAnsiTheme="majorHAnsi"/>
        </w:rPr>
      </w:pPr>
    </w:p>
    <w:p w:rsidR="00C36501" w:rsidRPr="006B6284" w:rsidRDefault="00057F31" w:rsidP="00412568">
      <w:pPr>
        <w:spacing w:after="0" w:line="240" w:lineRule="auto"/>
        <w:ind w:left="540" w:hanging="540"/>
        <w:jc w:val="both"/>
        <w:rPr>
          <w:rFonts w:asciiTheme="majorHAnsi" w:hAnsiTheme="majorHAnsi"/>
        </w:rPr>
      </w:pPr>
      <w:r w:rsidRPr="006B6284">
        <w:rPr>
          <w:rFonts w:asciiTheme="majorHAnsi" w:hAnsiTheme="majorHAnsi"/>
        </w:rPr>
        <w:t>1</w:t>
      </w:r>
      <w:r>
        <w:rPr>
          <w:rFonts w:asciiTheme="majorHAnsi" w:hAnsiTheme="majorHAnsi"/>
        </w:rPr>
        <w:t>1</w:t>
      </w:r>
      <w:r w:rsidR="00C36501" w:rsidRPr="006B6284">
        <w:rPr>
          <w:rFonts w:asciiTheme="majorHAnsi" w:hAnsiTheme="majorHAnsi"/>
        </w:rPr>
        <w:t xml:space="preserve">.1 </w:t>
      </w:r>
      <w:r w:rsidR="00C36501" w:rsidRPr="006B6284">
        <w:rPr>
          <w:rFonts w:asciiTheme="majorHAnsi" w:hAnsiTheme="majorHAnsi"/>
        </w:rPr>
        <w:tab/>
        <w:t xml:space="preserve">Nothing in this agreement </w:t>
      </w:r>
      <w:r w:rsidR="00DF3EA2" w:rsidRPr="006B6284">
        <w:rPr>
          <w:rFonts w:asciiTheme="majorHAnsi" w:hAnsiTheme="majorHAnsi"/>
        </w:rPr>
        <w:t xml:space="preserve">shall </w:t>
      </w:r>
      <w:r w:rsidR="00C36501" w:rsidRPr="006B6284">
        <w:rPr>
          <w:rFonts w:asciiTheme="majorHAnsi" w:hAnsiTheme="majorHAnsi"/>
        </w:rPr>
        <w:t xml:space="preserve">confer any right upon </w:t>
      </w:r>
      <w:r w:rsidR="009A40A3">
        <w:rPr>
          <w:rFonts w:asciiTheme="majorHAnsi" w:hAnsiTheme="majorHAnsi"/>
        </w:rPr>
        <w:t>MAS</w:t>
      </w:r>
      <w:r w:rsidR="00C36501" w:rsidRPr="006B6284">
        <w:rPr>
          <w:rFonts w:asciiTheme="majorHAnsi" w:hAnsiTheme="majorHAnsi"/>
        </w:rPr>
        <w:t xml:space="preserve"> to use </w:t>
      </w:r>
      <w:r w:rsidR="0076682A">
        <w:rPr>
          <w:rFonts w:asciiTheme="majorHAnsi" w:hAnsiTheme="majorHAnsi"/>
        </w:rPr>
        <w:t>TANDEM</w:t>
      </w:r>
      <w:r w:rsidR="00C36501" w:rsidRPr="006B6284">
        <w:rPr>
          <w:rFonts w:asciiTheme="majorHAnsi" w:hAnsiTheme="majorHAnsi"/>
        </w:rPr>
        <w:t>’s trademarks, trade names, service marks or brand names or other intellectual property rights</w:t>
      </w:r>
      <w:r w:rsidR="00C064BF" w:rsidRPr="006B6284">
        <w:rPr>
          <w:rFonts w:asciiTheme="majorHAnsi" w:hAnsiTheme="majorHAnsi"/>
        </w:rPr>
        <w:t xml:space="preserve"> for commercial gains</w:t>
      </w:r>
      <w:r w:rsidR="007452D5">
        <w:rPr>
          <w:rFonts w:asciiTheme="majorHAnsi" w:hAnsiTheme="majorHAnsi"/>
        </w:rPr>
        <w:t>,</w:t>
      </w:r>
      <w:r w:rsidR="00C064BF" w:rsidRPr="006B6284">
        <w:rPr>
          <w:rFonts w:asciiTheme="majorHAnsi" w:hAnsiTheme="majorHAnsi"/>
        </w:rPr>
        <w:t xml:space="preserve"> save for use of </w:t>
      </w:r>
      <w:r w:rsidR="0076682A">
        <w:rPr>
          <w:rFonts w:asciiTheme="majorHAnsi" w:hAnsiTheme="majorHAnsi"/>
        </w:rPr>
        <w:t>TANDEM</w:t>
      </w:r>
      <w:r w:rsidR="00C064BF" w:rsidRPr="006B6284">
        <w:rPr>
          <w:rFonts w:asciiTheme="majorHAnsi" w:hAnsiTheme="majorHAnsi"/>
        </w:rPr>
        <w:t xml:space="preserve">’s trade name by </w:t>
      </w:r>
      <w:r w:rsidR="009A40A3">
        <w:rPr>
          <w:rFonts w:asciiTheme="majorHAnsi" w:hAnsiTheme="majorHAnsi"/>
        </w:rPr>
        <w:t>MAS</w:t>
      </w:r>
      <w:r w:rsidR="00C064BF" w:rsidRPr="006B6284">
        <w:rPr>
          <w:rFonts w:asciiTheme="majorHAnsi" w:hAnsiTheme="majorHAnsi"/>
        </w:rPr>
        <w:t xml:space="preserve"> for the purpose of selection and recruitment of CDEs and for mentioning </w:t>
      </w:r>
      <w:r w:rsidR="0076682A">
        <w:rPr>
          <w:rFonts w:asciiTheme="majorHAnsi" w:hAnsiTheme="majorHAnsi"/>
        </w:rPr>
        <w:t>TANDEM</w:t>
      </w:r>
      <w:r w:rsidR="00C064BF" w:rsidRPr="006B6284">
        <w:rPr>
          <w:rFonts w:asciiTheme="majorHAnsi" w:hAnsiTheme="majorHAnsi"/>
        </w:rPr>
        <w:t>’s trade name in its List of Clients for purposes of advertising</w:t>
      </w:r>
      <w:r w:rsidR="00DA082A" w:rsidRPr="006B6284">
        <w:rPr>
          <w:rFonts w:asciiTheme="majorHAnsi" w:hAnsiTheme="majorHAnsi"/>
        </w:rPr>
        <w:t xml:space="preserve"> only</w:t>
      </w:r>
      <w:r w:rsidR="00C064BF" w:rsidRPr="006B6284">
        <w:rPr>
          <w:rFonts w:asciiTheme="majorHAnsi" w:hAnsiTheme="majorHAnsi"/>
        </w:rPr>
        <w:t>.</w:t>
      </w:r>
    </w:p>
    <w:p w:rsidR="00C36501" w:rsidRPr="006B6284" w:rsidRDefault="00C36501" w:rsidP="00412568">
      <w:pPr>
        <w:spacing w:after="0" w:line="240" w:lineRule="auto"/>
        <w:ind w:left="540" w:hanging="540"/>
        <w:jc w:val="both"/>
        <w:rPr>
          <w:rFonts w:asciiTheme="majorHAnsi" w:hAnsiTheme="majorHAnsi"/>
        </w:rPr>
      </w:pPr>
    </w:p>
    <w:p w:rsidR="00C36501" w:rsidRPr="006B6284" w:rsidRDefault="00057F31" w:rsidP="00412568">
      <w:pPr>
        <w:spacing w:after="0" w:line="240" w:lineRule="auto"/>
        <w:ind w:left="540" w:hanging="540"/>
        <w:jc w:val="both"/>
        <w:rPr>
          <w:rFonts w:asciiTheme="majorHAnsi" w:hAnsiTheme="majorHAnsi"/>
        </w:rPr>
      </w:pPr>
      <w:r w:rsidRPr="006B6284">
        <w:rPr>
          <w:rFonts w:asciiTheme="majorHAnsi" w:hAnsiTheme="majorHAnsi"/>
        </w:rPr>
        <w:t>1</w:t>
      </w:r>
      <w:r>
        <w:rPr>
          <w:rFonts w:asciiTheme="majorHAnsi" w:hAnsiTheme="majorHAnsi"/>
        </w:rPr>
        <w:t>1</w:t>
      </w:r>
      <w:r w:rsidR="00C36501" w:rsidRPr="006B6284">
        <w:rPr>
          <w:rFonts w:asciiTheme="majorHAnsi" w:hAnsiTheme="majorHAnsi"/>
        </w:rPr>
        <w:t>.2</w:t>
      </w:r>
      <w:r w:rsidR="00C36501" w:rsidRPr="006B6284">
        <w:rPr>
          <w:rFonts w:asciiTheme="majorHAnsi" w:hAnsiTheme="majorHAnsi"/>
        </w:rPr>
        <w:tab/>
        <w:t xml:space="preserve">This agreement shall constitute the entire agreement between </w:t>
      </w:r>
      <w:r w:rsidR="0076682A">
        <w:rPr>
          <w:rFonts w:asciiTheme="majorHAnsi" w:hAnsiTheme="majorHAnsi"/>
        </w:rPr>
        <w:t>TANDEM</w:t>
      </w:r>
      <w:r w:rsidR="0043138C" w:rsidRPr="006B6284">
        <w:rPr>
          <w:rFonts w:asciiTheme="majorHAnsi" w:hAnsiTheme="majorHAnsi"/>
        </w:rPr>
        <w:t xml:space="preserve"> </w:t>
      </w:r>
      <w:r w:rsidR="00C36501" w:rsidRPr="006B6284">
        <w:rPr>
          <w:rFonts w:asciiTheme="majorHAnsi" w:hAnsiTheme="majorHAnsi"/>
        </w:rPr>
        <w:t xml:space="preserve">and </w:t>
      </w:r>
      <w:r w:rsidR="009A40A3">
        <w:rPr>
          <w:rFonts w:asciiTheme="majorHAnsi" w:hAnsiTheme="majorHAnsi"/>
        </w:rPr>
        <w:t>MAS</w:t>
      </w:r>
      <w:r w:rsidR="00C36501" w:rsidRPr="006B6284">
        <w:rPr>
          <w:rFonts w:asciiTheme="majorHAnsi" w:hAnsiTheme="majorHAnsi"/>
        </w:rPr>
        <w:t xml:space="preserve"> with respect to the subject matter hereof, and shall </w:t>
      </w:r>
      <w:r w:rsidR="007D5C6B" w:rsidRPr="006B6284">
        <w:rPr>
          <w:rFonts w:asciiTheme="majorHAnsi" w:hAnsiTheme="majorHAnsi"/>
        </w:rPr>
        <w:t>supersede all</w:t>
      </w:r>
      <w:r w:rsidR="00C36501" w:rsidRPr="006B6284">
        <w:rPr>
          <w:rFonts w:asciiTheme="majorHAnsi" w:hAnsiTheme="majorHAnsi"/>
        </w:rPr>
        <w:t xml:space="preserve"> prior </w:t>
      </w:r>
      <w:r w:rsidR="00215B9F">
        <w:rPr>
          <w:rFonts w:asciiTheme="majorHAnsi" w:hAnsiTheme="majorHAnsi"/>
        </w:rPr>
        <w:t xml:space="preserve">agreement &amp; </w:t>
      </w:r>
      <w:r w:rsidR="00C36501" w:rsidRPr="006B6284">
        <w:rPr>
          <w:rFonts w:asciiTheme="majorHAnsi" w:hAnsiTheme="majorHAnsi"/>
        </w:rPr>
        <w:t>understandings, if any, between the parties concerning the subject thereof.</w:t>
      </w:r>
    </w:p>
    <w:p w:rsidR="00C36501" w:rsidRPr="006B6284" w:rsidRDefault="00C36501" w:rsidP="00412568">
      <w:pPr>
        <w:spacing w:after="0" w:line="240" w:lineRule="auto"/>
        <w:ind w:left="540" w:hanging="540"/>
        <w:jc w:val="both"/>
        <w:rPr>
          <w:rFonts w:asciiTheme="majorHAnsi" w:hAnsiTheme="majorHAnsi"/>
        </w:rPr>
      </w:pPr>
    </w:p>
    <w:p w:rsidR="00C36501" w:rsidRPr="006B6284" w:rsidRDefault="00057F31" w:rsidP="00412568">
      <w:pPr>
        <w:spacing w:after="0" w:line="240" w:lineRule="auto"/>
        <w:ind w:left="540" w:hanging="540"/>
        <w:jc w:val="both"/>
        <w:rPr>
          <w:rFonts w:asciiTheme="majorHAnsi" w:hAnsiTheme="majorHAnsi"/>
        </w:rPr>
      </w:pPr>
      <w:r w:rsidRPr="006B6284">
        <w:rPr>
          <w:rFonts w:asciiTheme="majorHAnsi" w:hAnsiTheme="majorHAnsi"/>
        </w:rPr>
        <w:t>1</w:t>
      </w:r>
      <w:r>
        <w:rPr>
          <w:rFonts w:asciiTheme="majorHAnsi" w:hAnsiTheme="majorHAnsi"/>
        </w:rPr>
        <w:t>1</w:t>
      </w:r>
      <w:r w:rsidR="00C36501" w:rsidRPr="006B6284">
        <w:rPr>
          <w:rFonts w:asciiTheme="majorHAnsi" w:hAnsiTheme="majorHAnsi"/>
        </w:rPr>
        <w:t>.3</w:t>
      </w:r>
      <w:r w:rsidR="00C36501" w:rsidRPr="006B6284">
        <w:rPr>
          <w:rFonts w:asciiTheme="majorHAnsi" w:hAnsiTheme="majorHAnsi"/>
        </w:rPr>
        <w:tab/>
        <w:t xml:space="preserve">No amendments to the agreement shall be valid unless executed in writing and signed by </w:t>
      </w:r>
      <w:r w:rsidR="00215B9F">
        <w:rPr>
          <w:rFonts w:asciiTheme="majorHAnsi" w:hAnsiTheme="majorHAnsi"/>
        </w:rPr>
        <w:t xml:space="preserve">duly </w:t>
      </w:r>
      <w:r>
        <w:rPr>
          <w:rFonts w:asciiTheme="majorHAnsi" w:hAnsiTheme="majorHAnsi"/>
        </w:rPr>
        <w:t xml:space="preserve">authorized representatives of </w:t>
      </w:r>
      <w:r w:rsidR="00C36501" w:rsidRPr="006B6284">
        <w:rPr>
          <w:rFonts w:asciiTheme="majorHAnsi" w:hAnsiTheme="majorHAnsi"/>
        </w:rPr>
        <w:t>both parties.</w:t>
      </w:r>
    </w:p>
    <w:p w:rsidR="00C36501" w:rsidRPr="006B6284" w:rsidRDefault="00C36501" w:rsidP="00412568">
      <w:pPr>
        <w:spacing w:after="0" w:line="240" w:lineRule="auto"/>
        <w:ind w:left="540" w:hanging="540"/>
        <w:jc w:val="both"/>
        <w:rPr>
          <w:rFonts w:asciiTheme="majorHAnsi" w:hAnsiTheme="majorHAnsi"/>
        </w:rPr>
      </w:pPr>
    </w:p>
    <w:p w:rsidR="00C36501" w:rsidRDefault="00057F31" w:rsidP="00412568">
      <w:pPr>
        <w:spacing w:after="0" w:line="240" w:lineRule="auto"/>
        <w:ind w:left="540" w:hanging="540"/>
        <w:jc w:val="both"/>
        <w:rPr>
          <w:rFonts w:asciiTheme="majorHAnsi" w:hAnsiTheme="majorHAnsi"/>
        </w:rPr>
      </w:pPr>
      <w:r w:rsidRPr="006B6284">
        <w:rPr>
          <w:rFonts w:asciiTheme="majorHAnsi" w:hAnsiTheme="majorHAnsi"/>
        </w:rPr>
        <w:t>1</w:t>
      </w:r>
      <w:r>
        <w:rPr>
          <w:rFonts w:asciiTheme="majorHAnsi" w:hAnsiTheme="majorHAnsi"/>
        </w:rPr>
        <w:t>1</w:t>
      </w:r>
      <w:r w:rsidR="00C36501" w:rsidRPr="006B6284">
        <w:rPr>
          <w:rFonts w:asciiTheme="majorHAnsi" w:hAnsiTheme="majorHAnsi"/>
        </w:rPr>
        <w:t>.4</w:t>
      </w:r>
      <w:r w:rsidR="00C36501" w:rsidRPr="006B6284">
        <w:rPr>
          <w:rFonts w:asciiTheme="majorHAnsi" w:hAnsiTheme="majorHAnsi"/>
        </w:rPr>
        <w:tab/>
        <w:t>Any notice or notification in connection with this agreement shall be in writing</w:t>
      </w:r>
      <w:r>
        <w:rPr>
          <w:rFonts w:asciiTheme="majorHAnsi" w:hAnsiTheme="majorHAnsi"/>
        </w:rPr>
        <w:t xml:space="preserve"> and </w:t>
      </w:r>
      <w:del w:id="21" w:author="Amit Jha" w:date="2015-04-28T17:17:00Z">
        <w:r w:rsidR="00C36501" w:rsidRPr="006B6284" w:rsidDel="00057F31">
          <w:rPr>
            <w:rFonts w:asciiTheme="majorHAnsi" w:hAnsiTheme="majorHAnsi"/>
          </w:rPr>
          <w:delText>,</w:delText>
        </w:r>
      </w:del>
      <w:r w:rsidR="00C36501" w:rsidRPr="006B6284">
        <w:rPr>
          <w:rFonts w:asciiTheme="majorHAnsi" w:hAnsiTheme="majorHAnsi"/>
        </w:rPr>
        <w:t xml:space="preserve"> delivered either personally, registered post acknowledgement due or speed post</w:t>
      </w:r>
      <w:ins w:id="22" w:author="Amit Jha" w:date="2015-04-28T17:17:00Z">
        <w:r>
          <w:rPr>
            <w:rFonts w:asciiTheme="majorHAnsi" w:hAnsiTheme="majorHAnsi"/>
          </w:rPr>
          <w:t>.</w:t>
        </w:r>
      </w:ins>
      <w:r w:rsidR="00C36501" w:rsidRPr="006B6284">
        <w:rPr>
          <w:rFonts w:asciiTheme="majorHAnsi" w:hAnsiTheme="majorHAnsi"/>
        </w:rPr>
        <w:t xml:space="preserve"> </w:t>
      </w:r>
      <w:r>
        <w:rPr>
          <w:rFonts w:asciiTheme="majorHAnsi" w:hAnsiTheme="majorHAnsi"/>
        </w:rPr>
        <w:t>A</w:t>
      </w:r>
      <w:r w:rsidR="00C36501" w:rsidRPr="006B6284">
        <w:rPr>
          <w:rFonts w:asciiTheme="majorHAnsi" w:hAnsiTheme="majorHAnsi"/>
        </w:rPr>
        <w:t xml:space="preserve">ny notice or other written communication pursuant hereto shall be addressed to </w:t>
      </w:r>
      <w:r w:rsidR="0076682A">
        <w:rPr>
          <w:rFonts w:asciiTheme="majorHAnsi" w:hAnsiTheme="majorHAnsi"/>
        </w:rPr>
        <w:t>TANDEM</w:t>
      </w:r>
      <w:r w:rsidR="0043138C" w:rsidRPr="006B6284">
        <w:rPr>
          <w:rFonts w:asciiTheme="majorHAnsi" w:hAnsiTheme="majorHAnsi"/>
        </w:rPr>
        <w:t xml:space="preserve"> </w:t>
      </w:r>
      <w:r w:rsidR="00C36501" w:rsidRPr="006B6284">
        <w:rPr>
          <w:rFonts w:asciiTheme="majorHAnsi" w:hAnsiTheme="majorHAnsi"/>
        </w:rPr>
        <w:t xml:space="preserve">or </w:t>
      </w:r>
      <w:r w:rsidR="009A40A3">
        <w:rPr>
          <w:rFonts w:asciiTheme="majorHAnsi" w:hAnsiTheme="majorHAnsi"/>
        </w:rPr>
        <w:t>MAS</w:t>
      </w:r>
      <w:r w:rsidR="00C36501" w:rsidRPr="006B6284">
        <w:rPr>
          <w:rFonts w:asciiTheme="majorHAnsi" w:hAnsiTheme="majorHAnsi"/>
        </w:rPr>
        <w:t xml:space="preserve"> at their respective addresses mentioned herein above or to such address as may be notified by the concerned party to the other party in accordance with the provisions of this clause.</w:t>
      </w:r>
    </w:p>
    <w:p w:rsidR="00C33F65" w:rsidRDefault="00C33F65" w:rsidP="00412568">
      <w:pPr>
        <w:spacing w:after="0" w:line="240" w:lineRule="auto"/>
        <w:ind w:left="540" w:hanging="540"/>
        <w:jc w:val="both"/>
        <w:rPr>
          <w:rFonts w:asciiTheme="majorHAnsi" w:hAnsiTheme="majorHAnsi"/>
        </w:rPr>
      </w:pPr>
    </w:p>
    <w:p w:rsidR="00C33F65" w:rsidRPr="006B6284" w:rsidRDefault="00C33F65" w:rsidP="00412568">
      <w:pPr>
        <w:spacing w:after="0" w:line="240" w:lineRule="auto"/>
        <w:ind w:left="540" w:hanging="540"/>
        <w:jc w:val="both"/>
        <w:rPr>
          <w:rFonts w:asciiTheme="majorHAnsi" w:hAnsiTheme="majorHAnsi"/>
        </w:rPr>
      </w:pPr>
      <w:r>
        <w:rPr>
          <w:rFonts w:asciiTheme="majorHAnsi" w:hAnsiTheme="majorHAnsi"/>
        </w:rPr>
        <w:t>11.5</w:t>
      </w:r>
      <w:r>
        <w:rPr>
          <w:rFonts w:asciiTheme="majorHAnsi" w:hAnsiTheme="majorHAnsi"/>
        </w:rPr>
        <w:tab/>
      </w:r>
      <w:r w:rsidRPr="00C33F65">
        <w:rPr>
          <w:rFonts w:asciiTheme="majorHAnsi" w:hAnsiTheme="majorHAnsi"/>
        </w:rPr>
        <w:t>If any of the provisions of this Agreement become invalid, illegal or unenforceable in any respect under any Applicable Law, the validity, legality and enforceability of the remaining provisions shall not be affected or impaired in any way</w:t>
      </w:r>
      <w:r>
        <w:rPr>
          <w:rFonts w:asciiTheme="majorHAnsi" w:hAnsiTheme="majorHAnsi"/>
        </w:rPr>
        <w:t>.</w:t>
      </w:r>
    </w:p>
    <w:p w:rsidR="00BD45E0" w:rsidRDefault="00BD45E0" w:rsidP="007966DA">
      <w:pPr>
        <w:spacing w:after="0" w:line="240" w:lineRule="auto"/>
        <w:jc w:val="both"/>
        <w:rPr>
          <w:rFonts w:asciiTheme="majorHAnsi" w:hAnsiTheme="majorHAnsi"/>
        </w:rPr>
      </w:pPr>
    </w:p>
    <w:p w:rsidR="00DC5F87" w:rsidRPr="006B6284" w:rsidRDefault="00DC5F87" w:rsidP="00DC5F87">
      <w:pPr>
        <w:spacing w:after="0" w:line="240" w:lineRule="auto"/>
        <w:ind w:left="720" w:hanging="720"/>
        <w:rPr>
          <w:rFonts w:asciiTheme="majorHAnsi" w:hAnsiTheme="majorHAnsi"/>
        </w:rPr>
      </w:pPr>
      <w:r w:rsidRPr="006B6284">
        <w:rPr>
          <w:rFonts w:asciiTheme="majorHAnsi" w:hAnsiTheme="majorHAnsi"/>
          <w:b/>
        </w:rPr>
        <w:t>Article 1</w:t>
      </w:r>
      <w:r w:rsidR="00057F31">
        <w:rPr>
          <w:rFonts w:asciiTheme="majorHAnsi" w:hAnsiTheme="majorHAnsi"/>
          <w:b/>
        </w:rPr>
        <w:t>2</w:t>
      </w:r>
      <w:r w:rsidRPr="006B6284">
        <w:rPr>
          <w:rFonts w:asciiTheme="majorHAnsi" w:hAnsiTheme="majorHAnsi"/>
        </w:rPr>
        <w:t xml:space="preserve"> – </w:t>
      </w:r>
      <w:r>
        <w:rPr>
          <w:rFonts w:asciiTheme="majorHAnsi" w:hAnsiTheme="majorHAnsi"/>
          <w:b/>
        </w:rPr>
        <w:t>Dispute Resolution</w:t>
      </w:r>
      <w:r w:rsidRPr="006B6284">
        <w:rPr>
          <w:rFonts w:asciiTheme="majorHAnsi" w:hAnsiTheme="majorHAnsi"/>
          <w:b/>
        </w:rPr>
        <w:t xml:space="preserve"> and Governing Laws</w:t>
      </w:r>
    </w:p>
    <w:p w:rsidR="00DC5F87" w:rsidRPr="006B6284" w:rsidRDefault="00DC5F87" w:rsidP="00DC5F87">
      <w:pPr>
        <w:spacing w:after="0" w:line="240" w:lineRule="auto"/>
        <w:ind w:left="720" w:hanging="720"/>
        <w:jc w:val="both"/>
        <w:rPr>
          <w:rFonts w:asciiTheme="majorHAnsi" w:hAnsiTheme="majorHAnsi"/>
        </w:rPr>
      </w:pPr>
    </w:p>
    <w:p w:rsidR="00DC5F87" w:rsidRPr="006B6284" w:rsidRDefault="00DC5F87" w:rsidP="00DC5F87">
      <w:pPr>
        <w:spacing w:after="0" w:line="240" w:lineRule="auto"/>
        <w:ind w:left="540" w:hanging="540"/>
        <w:jc w:val="both"/>
        <w:rPr>
          <w:rFonts w:asciiTheme="majorHAnsi" w:hAnsiTheme="majorHAnsi"/>
        </w:rPr>
      </w:pPr>
      <w:r w:rsidRPr="006B6284">
        <w:rPr>
          <w:rFonts w:asciiTheme="majorHAnsi" w:hAnsiTheme="majorHAnsi"/>
        </w:rPr>
        <w:t>1</w:t>
      </w:r>
      <w:r w:rsidR="00057F31">
        <w:rPr>
          <w:rFonts w:asciiTheme="majorHAnsi" w:hAnsiTheme="majorHAnsi"/>
        </w:rPr>
        <w:t>2</w:t>
      </w:r>
      <w:r w:rsidRPr="006B6284">
        <w:rPr>
          <w:rFonts w:asciiTheme="majorHAnsi" w:hAnsiTheme="majorHAnsi"/>
        </w:rPr>
        <w:t>.1</w:t>
      </w:r>
      <w:r w:rsidRPr="006B6284">
        <w:rPr>
          <w:rFonts w:asciiTheme="majorHAnsi" w:hAnsiTheme="majorHAnsi"/>
        </w:rPr>
        <w:tab/>
        <w:t>All disputes or differences arising between the parties as to the effect, validity or interpretation of this agreement or as to their rights, duties or liabilities there under, failing amicable resolution through mutual negotiations/ mediation, shall be referred to and settled by arbitration by a mutually appointed sole arbitrator. The arbitration proceedings shall be held in accordance with the Indian Arbitration and Conciliation Act, 1996 or any subsequent enactment or amendment thereto. The decision of the arbitrator shall be final and binding upon the parties. The venue of arbitration proceedings shall be New Delhi</w:t>
      </w:r>
      <w:r>
        <w:rPr>
          <w:rFonts w:asciiTheme="majorHAnsi" w:hAnsiTheme="majorHAnsi"/>
        </w:rPr>
        <w:t xml:space="preserve"> and the language shall be English</w:t>
      </w:r>
      <w:r w:rsidRPr="006B6284">
        <w:rPr>
          <w:rFonts w:asciiTheme="majorHAnsi" w:hAnsiTheme="majorHAnsi"/>
        </w:rPr>
        <w:t>.</w:t>
      </w:r>
    </w:p>
    <w:p w:rsidR="00DC5F87" w:rsidRPr="006B6284" w:rsidRDefault="00DC5F87" w:rsidP="00DC5F87">
      <w:pPr>
        <w:spacing w:after="0" w:line="240" w:lineRule="auto"/>
        <w:ind w:left="540" w:hanging="540"/>
        <w:jc w:val="both"/>
        <w:rPr>
          <w:rFonts w:asciiTheme="majorHAnsi" w:hAnsiTheme="majorHAnsi"/>
        </w:rPr>
      </w:pPr>
    </w:p>
    <w:p w:rsidR="00DC5F87" w:rsidRPr="006B6284" w:rsidRDefault="00DC5F87" w:rsidP="00DC5F87">
      <w:pPr>
        <w:spacing w:after="0" w:line="240" w:lineRule="auto"/>
        <w:ind w:left="540" w:hanging="540"/>
        <w:jc w:val="both"/>
        <w:rPr>
          <w:rFonts w:asciiTheme="majorHAnsi" w:hAnsiTheme="majorHAnsi"/>
        </w:rPr>
      </w:pPr>
      <w:r w:rsidRPr="006B6284">
        <w:rPr>
          <w:rFonts w:asciiTheme="majorHAnsi" w:hAnsiTheme="majorHAnsi"/>
        </w:rPr>
        <w:t>1</w:t>
      </w:r>
      <w:r w:rsidR="00424561">
        <w:rPr>
          <w:rFonts w:asciiTheme="majorHAnsi" w:hAnsiTheme="majorHAnsi"/>
        </w:rPr>
        <w:t>2</w:t>
      </w:r>
      <w:r w:rsidRPr="006B6284">
        <w:rPr>
          <w:rFonts w:asciiTheme="majorHAnsi" w:hAnsiTheme="majorHAnsi"/>
        </w:rPr>
        <w:t>.2</w:t>
      </w:r>
      <w:r w:rsidRPr="006B6284">
        <w:rPr>
          <w:rFonts w:asciiTheme="majorHAnsi" w:hAnsiTheme="majorHAnsi"/>
        </w:rPr>
        <w:tab/>
        <w:t xml:space="preserve">This </w:t>
      </w:r>
      <w:r w:rsidR="00C33F65">
        <w:rPr>
          <w:rFonts w:asciiTheme="majorHAnsi" w:hAnsiTheme="majorHAnsi"/>
        </w:rPr>
        <w:t>A</w:t>
      </w:r>
      <w:r w:rsidRPr="006B6284">
        <w:rPr>
          <w:rFonts w:asciiTheme="majorHAnsi" w:hAnsiTheme="majorHAnsi"/>
        </w:rPr>
        <w:t>greement shall be construed in accordance with the applicable laws of India. All disputes arising out of this agreement shall be subject to the exclusive jurisdiction of the court of New Delhi only.</w:t>
      </w:r>
    </w:p>
    <w:p w:rsidR="00DC5F87" w:rsidRDefault="00DC5F87" w:rsidP="007966DA">
      <w:pPr>
        <w:spacing w:after="0" w:line="240" w:lineRule="auto"/>
        <w:jc w:val="both"/>
        <w:rPr>
          <w:rFonts w:asciiTheme="majorHAnsi" w:hAnsiTheme="majorHAnsi"/>
        </w:rPr>
      </w:pPr>
    </w:p>
    <w:p w:rsidR="00DC5F87" w:rsidRDefault="00DC5F87" w:rsidP="007966DA">
      <w:pPr>
        <w:spacing w:after="0" w:line="240" w:lineRule="auto"/>
        <w:jc w:val="both"/>
        <w:rPr>
          <w:rFonts w:asciiTheme="majorHAnsi" w:hAnsiTheme="majorHAnsi"/>
        </w:rPr>
      </w:pPr>
    </w:p>
    <w:p w:rsidR="00C36501" w:rsidRPr="006B6284" w:rsidRDefault="00C36501" w:rsidP="007966DA">
      <w:pPr>
        <w:spacing w:after="0" w:line="240" w:lineRule="auto"/>
        <w:jc w:val="both"/>
        <w:rPr>
          <w:rFonts w:asciiTheme="majorHAnsi" w:hAnsiTheme="majorHAnsi"/>
        </w:rPr>
      </w:pPr>
      <w:r w:rsidRPr="006B6284">
        <w:rPr>
          <w:rFonts w:asciiTheme="majorHAnsi" w:hAnsiTheme="majorHAnsi"/>
        </w:rPr>
        <w:t>IN WITNESS WHEREOF the Parties have hereunto executed this agreement the day and year first hereinabove written.</w:t>
      </w:r>
    </w:p>
    <w:p w:rsidR="00C36501" w:rsidRPr="006B6284" w:rsidRDefault="00C36501" w:rsidP="007966DA">
      <w:pPr>
        <w:spacing w:after="0" w:line="240" w:lineRule="auto"/>
        <w:jc w:val="both"/>
        <w:rPr>
          <w:rFonts w:asciiTheme="majorHAnsi" w:hAnsiTheme="majorHAnsi"/>
        </w:rPr>
      </w:pPr>
    </w:p>
    <w:p w:rsidR="00094F67" w:rsidRPr="006B6284" w:rsidRDefault="00094F67" w:rsidP="007966DA">
      <w:pPr>
        <w:spacing w:after="0" w:line="240" w:lineRule="auto"/>
        <w:jc w:val="both"/>
        <w:rPr>
          <w:rFonts w:asciiTheme="majorHAnsi" w:hAnsiTheme="majorHAnsi"/>
        </w:rPr>
      </w:pPr>
    </w:p>
    <w:tbl>
      <w:tblPr>
        <w:tblW w:w="819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50"/>
        <w:gridCol w:w="4140"/>
      </w:tblGrid>
      <w:tr w:rsidR="00026219" w:rsidTr="00026219">
        <w:trPr>
          <w:trHeight w:val="290"/>
        </w:trPr>
        <w:tc>
          <w:tcPr>
            <w:tcW w:w="4050" w:type="dxa"/>
          </w:tcPr>
          <w:p w:rsidR="00026219" w:rsidRPr="006B6284" w:rsidRDefault="00026219" w:rsidP="00EF4856">
            <w:pPr>
              <w:spacing w:after="0" w:line="240" w:lineRule="auto"/>
              <w:ind w:left="180"/>
              <w:jc w:val="both"/>
              <w:rPr>
                <w:rFonts w:asciiTheme="majorHAnsi" w:hAnsiTheme="majorHAnsi"/>
                <w:b/>
              </w:rPr>
            </w:pPr>
            <w:r w:rsidRPr="006B6284">
              <w:rPr>
                <w:rFonts w:asciiTheme="majorHAnsi" w:hAnsiTheme="majorHAnsi"/>
                <w:b/>
              </w:rPr>
              <w:t xml:space="preserve">For and on behalf of </w:t>
            </w:r>
          </w:p>
        </w:tc>
        <w:tc>
          <w:tcPr>
            <w:tcW w:w="4140" w:type="dxa"/>
          </w:tcPr>
          <w:p w:rsidR="00026219" w:rsidRDefault="00026219" w:rsidP="00EF4856">
            <w:pPr>
              <w:spacing w:after="0" w:line="240" w:lineRule="auto"/>
              <w:ind w:left="180"/>
              <w:jc w:val="both"/>
              <w:rPr>
                <w:rFonts w:asciiTheme="majorHAnsi" w:hAnsiTheme="majorHAnsi"/>
                <w:b/>
              </w:rPr>
            </w:pPr>
            <w:r w:rsidRPr="006B6284">
              <w:rPr>
                <w:rFonts w:asciiTheme="majorHAnsi" w:hAnsiTheme="majorHAnsi"/>
                <w:b/>
              </w:rPr>
              <w:t>For and on behalf of</w:t>
            </w:r>
          </w:p>
        </w:tc>
      </w:tr>
      <w:tr w:rsidR="00026219" w:rsidTr="00026219">
        <w:trPr>
          <w:trHeight w:val="461"/>
        </w:trPr>
        <w:tc>
          <w:tcPr>
            <w:tcW w:w="4050" w:type="dxa"/>
          </w:tcPr>
          <w:p w:rsidR="00026219" w:rsidRPr="006B6284" w:rsidRDefault="0076682A" w:rsidP="0076682A">
            <w:pPr>
              <w:spacing w:after="0" w:line="240" w:lineRule="auto"/>
              <w:ind w:left="180"/>
              <w:jc w:val="both"/>
              <w:rPr>
                <w:rFonts w:asciiTheme="majorHAnsi" w:hAnsiTheme="majorHAnsi"/>
                <w:b/>
              </w:rPr>
            </w:pPr>
            <w:r>
              <w:rPr>
                <w:rFonts w:asciiTheme="majorHAnsi" w:hAnsiTheme="majorHAnsi"/>
                <w:b/>
              </w:rPr>
              <w:t>TANDEM</w:t>
            </w:r>
            <w:r w:rsidR="002A190E">
              <w:rPr>
                <w:rFonts w:asciiTheme="majorHAnsi" w:hAnsiTheme="majorHAnsi"/>
                <w:b/>
              </w:rPr>
              <w:t xml:space="preserve"> </w:t>
            </w:r>
            <w:r>
              <w:rPr>
                <w:rFonts w:asciiTheme="majorHAnsi" w:hAnsiTheme="majorHAnsi"/>
                <w:b/>
              </w:rPr>
              <w:t>Healthcare</w:t>
            </w:r>
            <w:r w:rsidR="00026219">
              <w:rPr>
                <w:rFonts w:asciiTheme="majorHAnsi" w:hAnsiTheme="majorHAnsi"/>
                <w:b/>
              </w:rPr>
              <w:t xml:space="preserve"> Pvt Ltd.</w:t>
            </w:r>
          </w:p>
        </w:tc>
        <w:tc>
          <w:tcPr>
            <w:tcW w:w="4140" w:type="dxa"/>
          </w:tcPr>
          <w:p w:rsidR="00026219" w:rsidRDefault="009A40A3" w:rsidP="00EF4856">
            <w:pPr>
              <w:spacing w:after="0" w:line="240" w:lineRule="auto"/>
              <w:ind w:left="180"/>
              <w:jc w:val="both"/>
              <w:rPr>
                <w:rFonts w:asciiTheme="majorHAnsi" w:hAnsiTheme="majorHAnsi"/>
                <w:b/>
              </w:rPr>
            </w:pPr>
            <w:r>
              <w:rPr>
                <w:rFonts w:asciiTheme="majorHAnsi" w:hAnsiTheme="majorHAnsi"/>
                <w:b/>
              </w:rPr>
              <w:t>MAS</w:t>
            </w:r>
            <w:r w:rsidR="00026219" w:rsidRPr="006B6284">
              <w:rPr>
                <w:rFonts w:asciiTheme="majorHAnsi" w:hAnsiTheme="majorHAnsi"/>
                <w:b/>
              </w:rPr>
              <w:t xml:space="preserve"> </w:t>
            </w:r>
            <w:r w:rsidR="00FA6162">
              <w:rPr>
                <w:rFonts w:asciiTheme="majorHAnsi" w:hAnsiTheme="majorHAnsi"/>
                <w:b/>
              </w:rPr>
              <w:t>Callnet India</w:t>
            </w:r>
            <w:r w:rsidR="00026219" w:rsidRPr="006B6284">
              <w:rPr>
                <w:rFonts w:asciiTheme="majorHAnsi" w:hAnsiTheme="majorHAnsi"/>
                <w:b/>
              </w:rPr>
              <w:t xml:space="preserve"> Pvt. Ltd.</w:t>
            </w:r>
          </w:p>
          <w:p w:rsidR="00026219" w:rsidRDefault="00026219" w:rsidP="00EF4856">
            <w:pPr>
              <w:spacing w:after="0" w:line="240" w:lineRule="auto"/>
              <w:rPr>
                <w:rFonts w:asciiTheme="majorHAnsi" w:hAnsiTheme="majorHAnsi"/>
                <w:b/>
              </w:rPr>
            </w:pPr>
          </w:p>
        </w:tc>
      </w:tr>
      <w:tr w:rsidR="00026219" w:rsidTr="00026219">
        <w:trPr>
          <w:trHeight w:val="3140"/>
        </w:trPr>
        <w:tc>
          <w:tcPr>
            <w:tcW w:w="4050" w:type="dxa"/>
          </w:tcPr>
          <w:p w:rsidR="00026219" w:rsidRDefault="00026219" w:rsidP="00DC0D8D">
            <w:pPr>
              <w:spacing w:after="0" w:line="240" w:lineRule="auto"/>
              <w:rPr>
                <w:rFonts w:asciiTheme="majorHAnsi" w:hAnsiTheme="majorHAnsi"/>
                <w:b/>
              </w:rPr>
            </w:pPr>
          </w:p>
          <w:p w:rsidR="00026219" w:rsidRDefault="00026219" w:rsidP="00DC0D8D">
            <w:pPr>
              <w:spacing w:after="0" w:line="240" w:lineRule="auto"/>
              <w:rPr>
                <w:rFonts w:asciiTheme="majorHAnsi" w:hAnsiTheme="majorHAnsi"/>
                <w:b/>
              </w:rPr>
            </w:pPr>
          </w:p>
          <w:p w:rsidR="00026219" w:rsidRDefault="00026219" w:rsidP="00DC0D8D">
            <w:pPr>
              <w:spacing w:after="0" w:line="240" w:lineRule="auto"/>
              <w:rPr>
                <w:rFonts w:asciiTheme="majorHAnsi" w:hAnsiTheme="majorHAnsi"/>
                <w:b/>
              </w:rPr>
            </w:pPr>
          </w:p>
          <w:p w:rsidR="00026219" w:rsidRPr="006B6284" w:rsidRDefault="00026219" w:rsidP="00DC0D8D">
            <w:pPr>
              <w:spacing w:after="0" w:line="240" w:lineRule="auto"/>
              <w:jc w:val="both"/>
              <w:rPr>
                <w:rFonts w:asciiTheme="majorHAnsi" w:hAnsiTheme="majorHAnsi"/>
              </w:rPr>
            </w:pPr>
            <w:r w:rsidRPr="006B6284">
              <w:rPr>
                <w:rFonts w:asciiTheme="majorHAnsi" w:hAnsiTheme="majorHAnsi"/>
              </w:rPr>
              <w:t>Signed by</w:t>
            </w:r>
          </w:p>
          <w:p w:rsidR="00026219" w:rsidRPr="006B6284" w:rsidRDefault="00026219" w:rsidP="00DC0D8D">
            <w:pPr>
              <w:spacing w:after="0" w:line="240" w:lineRule="auto"/>
              <w:jc w:val="both"/>
              <w:rPr>
                <w:rFonts w:asciiTheme="majorHAnsi" w:hAnsiTheme="majorHAnsi"/>
              </w:rPr>
            </w:pPr>
            <w:r w:rsidRPr="006B6284">
              <w:rPr>
                <w:rFonts w:asciiTheme="majorHAnsi" w:hAnsiTheme="majorHAnsi"/>
              </w:rPr>
              <w:t xml:space="preserve">Name: </w:t>
            </w:r>
          </w:p>
          <w:p w:rsidR="00026219" w:rsidRDefault="00026219" w:rsidP="00DC0D8D">
            <w:pPr>
              <w:spacing w:after="0" w:line="240" w:lineRule="auto"/>
              <w:rPr>
                <w:rFonts w:asciiTheme="majorHAnsi" w:hAnsiTheme="majorHAnsi"/>
                <w:b/>
              </w:rPr>
            </w:pPr>
          </w:p>
          <w:p w:rsidR="00026219" w:rsidRPr="006B6284" w:rsidRDefault="00026219" w:rsidP="00DC0D8D">
            <w:pPr>
              <w:spacing w:after="0" w:line="240" w:lineRule="auto"/>
              <w:jc w:val="both"/>
              <w:rPr>
                <w:rFonts w:asciiTheme="majorHAnsi" w:hAnsiTheme="majorHAnsi"/>
              </w:rPr>
            </w:pPr>
            <w:r w:rsidRPr="006B6284">
              <w:rPr>
                <w:rFonts w:asciiTheme="majorHAnsi" w:hAnsiTheme="majorHAnsi"/>
              </w:rPr>
              <w:t>Date:</w:t>
            </w:r>
          </w:p>
          <w:p w:rsidR="00026219" w:rsidRDefault="00026219" w:rsidP="00DC0D8D">
            <w:pPr>
              <w:spacing w:after="0" w:line="240" w:lineRule="auto"/>
              <w:rPr>
                <w:rFonts w:asciiTheme="majorHAnsi" w:hAnsiTheme="majorHAnsi"/>
                <w:b/>
              </w:rPr>
            </w:pPr>
          </w:p>
          <w:p w:rsidR="00026219" w:rsidRDefault="00026219" w:rsidP="00DC0D8D">
            <w:pPr>
              <w:spacing w:after="0" w:line="240" w:lineRule="auto"/>
              <w:rPr>
                <w:rFonts w:asciiTheme="majorHAnsi" w:hAnsiTheme="majorHAnsi"/>
                <w:b/>
              </w:rPr>
            </w:pPr>
          </w:p>
          <w:p w:rsidR="00026219" w:rsidRPr="006B6284" w:rsidRDefault="00026219" w:rsidP="00DC0D8D">
            <w:pPr>
              <w:spacing w:after="0" w:line="240" w:lineRule="auto"/>
              <w:jc w:val="both"/>
              <w:rPr>
                <w:rFonts w:asciiTheme="majorHAnsi" w:hAnsiTheme="majorHAnsi"/>
              </w:rPr>
            </w:pPr>
            <w:r w:rsidRPr="006B6284">
              <w:rPr>
                <w:rFonts w:asciiTheme="majorHAnsi" w:hAnsiTheme="majorHAnsi"/>
              </w:rPr>
              <w:t>Witnesses</w:t>
            </w:r>
          </w:p>
          <w:p w:rsidR="00026219" w:rsidRPr="006B6284" w:rsidRDefault="00026219" w:rsidP="00DC0D8D">
            <w:pPr>
              <w:spacing w:after="0" w:line="240" w:lineRule="auto"/>
              <w:jc w:val="center"/>
              <w:rPr>
                <w:rFonts w:asciiTheme="majorHAnsi" w:hAnsiTheme="majorHAnsi"/>
                <w:b/>
              </w:rPr>
            </w:pPr>
          </w:p>
          <w:p w:rsidR="00026219" w:rsidRPr="006B6284" w:rsidRDefault="00026219" w:rsidP="00EF4856">
            <w:pPr>
              <w:spacing w:after="0" w:line="240" w:lineRule="auto"/>
              <w:ind w:left="180"/>
              <w:jc w:val="both"/>
              <w:rPr>
                <w:rFonts w:asciiTheme="majorHAnsi" w:hAnsiTheme="majorHAnsi"/>
                <w:b/>
              </w:rPr>
            </w:pPr>
          </w:p>
        </w:tc>
        <w:tc>
          <w:tcPr>
            <w:tcW w:w="4140" w:type="dxa"/>
          </w:tcPr>
          <w:p w:rsidR="00026219" w:rsidRPr="006B6284" w:rsidRDefault="00026219" w:rsidP="00EF4856">
            <w:pPr>
              <w:spacing w:after="0" w:line="240" w:lineRule="auto"/>
              <w:ind w:left="180"/>
              <w:jc w:val="both"/>
              <w:rPr>
                <w:rFonts w:asciiTheme="majorHAnsi" w:hAnsiTheme="majorHAnsi"/>
                <w:b/>
              </w:rPr>
            </w:pPr>
          </w:p>
          <w:p w:rsidR="00026219" w:rsidRPr="006B6284" w:rsidRDefault="00026219" w:rsidP="00EF4856">
            <w:pPr>
              <w:spacing w:after="0" w:line="240" w:lineRule="auto"/>
              <w:ind w:left="180"/>
              <w:jc w:val="both"/>
              <w:rPr>
                <w:rFonts w:asciiTheme="majorHAnsi" w:hAnsiTheme="majorHAnsi"/>
                <w:b/>
              </w:rPr>
            </w:pPr>
          </w:p>
          <w:p w:rsidR="00026219" w:rsidRPr="006B6284" w:rsidRDefault="00026219" w:rsidP="00EF4856">
            <w:pPr>
              <w:spacing w:after="0" w:line="240" w:lineRule="auto"/>
              <w:ind w:left="180"/>
              <w:jc w:val="both"/>
              <w:rPr>
                <w:rFonts w:asciiTheme="majorHAnsi" w:hAnsiTheme="majorHAnsi"/>
                <w:b/>
              </w:rPr>
            </w:pPr>
          </w:p>
          <w:p w:rsidR="00026219" w:rsidRDefault="00026219" w:rsidP="00EF4856">
            <w:pPr>
              <w:spacing w:after="0" w:line="240" w:lineRule="auto"/>
              <w:jc w:val="both"/>
              <w:rPr>
                <w:rFonts w:asciiTheme="majorHAnsi" w:hAnsiTheme="majorHAnsi"/>
              </w:rPr>
            </w:pPr>
            <w:r w:rsidRPr="006B6284">
              <w:rPr>
                <w:rFonts w:asciiTheme="majorHAnsi" w:hAnsiTheme="majorHAnsi"/>
              </w:rPr>
              <w:t>Signed by</w:t>
            </w:r>
          </w:p>
          <w:p w:rsidR="00026219" w:rsidRDefault="00026219" w:rsidP="00EF4856">
            <w:pPr>
              <w:spacing w:after="0" w:line="240" w:lineRule="auto"/>
              <w:jc w:val="both"/>
              <w:rPr>
                <w:rFonts w:asciiTheme="majorHAnsi" w:hAnsiTheme="majorHAnsi"/>
              </w:rPr>
            </w:pPr>
            <w:r w:rsidRPr="006B6284">
              <w:rPr>
                <w:rFonts w:asciiTheme="majorHAnsi" w:hAnsiTheme="majorHAnsi"/>
              </w:rPr>
              <w:t>Name:</w:t>
            </w:r>
          </w:p>
          <w:p w:rsidR="00026219" w:rsidRPr="006B6284" w:rsidRDefault="00026219" w:rsidP="00EF4856">
            <w:pPr>
              <w:spacing w:after="0" w:line="240" w:lineRule="auto"/>
              <w:ind w:left="180"/>
              <w:jc w:val="both"/>
              <w:rPr>
                <w:rFonts w:asciiTheme="majorHAnsi" w:hAnsiTheme="majorHAnsi"/>
              </w:rPr>
            </w:pPr>
          </w:p>
          <w:p w:rsidR="00026219" w:rsidRDefault="00026219" w:rsidP="00EF4856">
            <w:pPr>
              <w:spacing w:after="0" w:line="240" w:lineRule="auto"/>
              <w:jc w:val="both"/>
              <w:rPr>
                <w:rFonts w:asciiTheme="majorHAnsi" w:hAnsiTheme="majorHAnsi"/>
              </w:rPr>
            </w:pPr>
            <w:r w:rsidRPr="006B6284">
              <w:rPr>
                <w:rFonts w:asciiTheme="majorHAnsi" w:hAnsiTheme="majorHAnsi"/>
              </w:rPr>
              <w:t>Date:</w:t>
            </w:r>
          </w:p>
          <w:p w:rsidR="00026219" w:rsidRPr="006B6284" w:rsidRDefault="00026219" w:rsidP="00EF4856">
            <w:pPr>
              <w:spacing w:after="0" w:line="240" w:lineRule="auto"/>
              <w:ind w:left="180"/>
              <w:jc w:val="both"/>
              <w:rPr>
                <w:rFonts w:asciiTheme="majorHAnsi" w:hAnsiTheme="majorHAnsi"/>
              </w:rPr>
            </w:pPr>
          </w:p>
          <w:p w:rsidR="00026219" w:rsidRPr="006B6284" w:rsidRDefault="00026219" w:rsidP="00EF4856">
            <w:pPr>
              <w:spacing w:after="0" w:line="240" w:lineRule="auto"/>
              <w:ind w:left="180"/>
              <w:jc w:val="both"/>
              <w:rPr>
                <w:rFonts w:asciiTheme="majorHAnsi" w:hAnsiTheme="majorHAnsi"/>
              </w:rPr>
            </w:pPr>
          </w:p>
          <w:p w:rsidR="00026219" w:rsidRDefault="00026219" w:rsidP="00EF4856">
            <w:pPr>
              <w:spacing w:after="0" w:line="240" w:lineRule="auto"/>
              <w:jc w:val="both"/>
              <w:rPr>
                <w:rFonts w:asciiTheme="majorHAnsi" w:hAnsiTheme="majorHAnsi"/>
              </w:rPr>
            </w:pPr>
            <w:r w:rsidRPr="006B6284">
              <w:rPr>
                <w:rFonts w:asciiTheme="majorHAnsi" w:hAnsiTheme="majorHAnsi"/>
              </w:rPr>
              <w:t>Witnesses:</w:t>
            </w:r>
          </w:p>
          <w:p w:rsidR="00026219" w:rsidRDefault="00026219" w:rsidP="00EF4856">
            <w:pPr>
              <w:spacing w:after="0" w:line="240" w:lineRule="auto"/>
              <w:jc w:val="center"/>
              <w:rPr>
                <w:rFonts w:asciiTheme="majorHAnsi" w:hAnsiTheme="majorHAnsi"/>
                <w:b/>
              </w:rPr>
            </w:pPr>
          </w:p>
          <w:p w:rsidR="00026219" w:rsidRPr="006B6284" w:rsidRDefault="00026219" w:rsidP="00EF4856">
            <w:pPr>
              <w:spacing w:after="0" w:line="240" w:lineRule="auto"/>
              <w:ind w:left="180"/>
              <w:rPr>
                <w:rFonts w:asciiTheme="majorHAnsi" w:hAnsiTheme="majorHAnsi"/>
                <w:b/>
              </w:rPr>
            </w:pPr>
            <w:r w:rsidRPr="006B6284">
              <w:rPr>
                <w:rFonts w:asciiTheme="majorHAnsi" w:hAnsiTheme="majorHAnsi"/>
                <w:b/>
              </w:rPr>
              <w:br w:type="page"/>
            </w:r>
          </w:p>
        </w:tc>
      </w:tr>
    </w:tbl>
    <w:p w:rsidR="009E5B43" w:rsidRDefault="009E5B43" w:rsidP="00EF4856">
      <w:pPr>
        <w:spacing w:after="0" w:line="240" w:lineRule="auto"/>
        <w:jc w:val="center"/>
        <w:rPr>
          <w:rFonts w:asciiTheme="majorHAnsi" w:hAnsiTheme="majorHAnsi"/>
          <w:b/>
        </w:rPr>
      </w:pPr>
    </w:p>
    <w:p w:rsidR="009E5B43" w:rsidRDefault="009E5B43" w:rsidP="00EF4856">
      <w:pPr>
        <w:spacing w:after="0" w:line="240" w:lineRule="auto"/>
        <w:jc w:val="center"/>
        <w:rPr>
          <w:rFonts w:asciiTheme="majorHAnsi" w:hAnsiTheme="majorHAnsi"/>
          <w:b/>
        </w:rPr>
      </w:pPr>
    </w:p>
    <w:p w:rsidR="009E5B43" w:rsidRDefault="009E5B43" w:rsidP="00EF4856">
      <w:pPr>
        <w:spacing w:after="0" w:line="240" w:lineRule="auto"/>
        <w:jc w:val="center"/>
        <w:rPr>
          <w:rFonts w:asciiTheme="majorHAnsi" w:hAnsiTheme="majorHAnsi"/>
          <w:b/>
        </w:rPr>
      </w:pPr>
    </w:p>
    <w:p w:rsidR="009E5B43" w:rsidRDefault="009E5B43" w:rsidP="00EF4856">
      <w:pPr>
        <w:spacing w:after="0" w:line="240" w:lineRule="auto"/>
        <w:jc w:val="center"/>
        <w:rPr>
          <w:rFonts w:asciiTheme="majorHAnsi" w:hAnsiTheme="majorHAnsi"/>
          <w:b/>
        </w:rPr>
      </w:pPr>
    </w:p>
    <w:p w:rsidR="009E5B43" w:rsidRDefault="009E5B43" w:rsidP="00EF4856">
      <w:pPr>
        <w:spacing w:after="0" w:line="240" w:lineRule="auto"/>
        <w:jc w:val="center"/>
        <w:rPr>
          <w:rFonts w:asciiTheme="majorHAnsi" w:hAnsiTheme="majorHAnsi"/>
          <w:b/>
        </w:rPr>
      </w:pPr>
    </w:p>
    <w:p w:rsidR="009E5B43" w:rsidRDefault="009E5B43" w:rsidP="00EF4856">
      <w:pPr>
        <w:spacing w:after="0" w:line="240" w:lineRule="auto"/>
        <w:jc w:val="center"/>
        <w:rPr>
          <w:rFonts w:asciiTheme="majorHAnsi" w:hAnsiTheme="majorHAnsi"/>
          <w:b/>
        </w:rPr>
      </w:pPr>
    </w:p>
    <w:p w:rsidR="009E5B43" w:rsidRDefault="009E5B43" w:rsidP="00EF4856">
      <w:pPr>
        <w:spacing w:after="0" w:line="240" w:lineRule="auto"/>
        <w:jc w:val="center"/>
        <w:rPr>
          <w:rFonts w:asciiTheme="majorHAnsi" w:hAnsiTheme="majorHAnsi"/>
          <w:b/>
        </w:rPr>
      </w:pPr>
    </w:p>
    <w:p w:rsidR="009E5B43" w:rsidRDefault="009E5B43" w:rsidP="00EF4856">
      <w:pPr>
        <w:spacing w:after="0" w:line="240" w:lineRule="auto"/>
        <w:jc w:val="center"/>
        <w:rPr>
          <w:rFonts w:asciiTheme="majorHAnsi" w:hAnsiTheme="majorHAnsi"/>
          <w:b/>
        </w:rPr>
      </w:pPr>
    </w:p>
    <w:p w:rsidR="009E5B43" w:rsidRDefault="009E5B43" w:rsidP="00EF4856">
      <w:pPr>
        <w:spacing w:after="0" w:line="240" w:lineRule="auto"/>
        <w:jc w:val="center"/>
        <w:rPr>
          <w:rFonts w:asciiTheme="majorHAnsi" w:hAnsiTheme="majorHAnsi"/>
          <w:b/>
        </w:rPr>
      </w:pPr>
    </w:p>
    <w:p w:rsidR="00A7061D" w:rsidRDefault="00A7061D" w:rsidP="00EF4856">
      <w:pPr>
        <w:spacing w:after="0" w:line="240" w:lineRule="auto"/>
        <w:jc w:val="center"/>
        <w:rPr>
          <w:rFonts w:asciiTheme="majorHAnsi" w:hAnsiTheme="majorHAnsi"/>
          <w:b/>
        </w:rPr>
      </w:pPr>
    </w:p>
    <w:p w:rsidR="00A7061D" w:rsidRDefault="00A7061D" w:rsidP="00EF4856">
      <w:pPr>
        <w:spacing w:after="0" w:line="240" w:lineRule="auto"/>
        <w:jc w:val="center"/>
        <w:rPr>
          <w:rFonts w:asciiTheme="majorHAnsi" w:hAnsiTheme="majorHAnsi"/>
          <w:b/>
        </w:rPr>
      </w:pPr>
    </w:p>
    <w:p w:rsidR="00A7061D" w:rsidRDefault="00A7061D" w:rsidP="00EF4856">
      <w:pPr>
        <w:spacing w:after="0" w:line="240" w:lineRule="auto"/>
        <w:jc w:val="center"/>
        <w:rPr>
          <w:rFonts w:asciiTheme="majorHAnsi" w:hAnsiTheme="majorHAnsi"/>
          <w:b/>
        </w:rPr>
      </w:pPr>
    </w:p>
    <w:p w:rsidR="00A7061D" w:rsidRDefault="00A7061D" w:rsidP="00EF4856">
      <w:pPr>
        <w:spacing w:after="0" w:line="240" w:lineRule="auto"/>
        <w:jc w:val="center"/>
        <w:rPr>
          <w:rFonts w:asciiTheme="majorHAnsi" w:hAnsiTheme="majorHAnsi"/>
          <w:b/>
        </w:rPr>
      </w:pPr>
    </w:p>
    <w:p w:rsidR="00F16922" w:rsidRDefault="00F16922" w:rsidP="00EF4856">
      <w:pPr>
        <w:spacing w:after="0" w:line="240" w:lineRule="auto"/>
        <w:jc w:val="center"/>
        <w:rPr>
          <w:rFonts w:asciiTheme="majorHAnsi" w:hAnsiTheme="majorHAnsi"/>
          <w:b/>
        </w:rPr>
      </w:pPr>
      <w:r w:rsidRPr="006B6284">
        <w:rPr>
          <w:rFonts w:asciiTheme="majorHAnsi" w:hAnsiTheme="majorHAnsi"/>
          <w:b/>
        </w:rPr>
        <w:t>ANNEXURE A</w:t>
      </w:r>
    </w:p>
    <w:p w:rsidR="009E5B43" w:rsidRDefault="009E5B43" w:rsidP="00EF4856">
      <w:pPr>
        <w:spacing w:after="0" w:line="240" w:lineRule="auto"/>
        <w:jc w:val="center"/>
        <w:rPr>
          <w:rFonts w:asciiTheme="majorHAnsi" w:hAnsiTheme="majorHAnsi"/>
          <w:b/>
        </w:rPr>
      </w:pPr>
    </w:p>
    <w:p w:rsidR="009E5B43" w:rsidRPr="009E5B43" w:rsidRDefault="009E5B43" w:rsidP="00EF4856">
      <w:pPr>
        <w:spacing w:after="0" w:line="240" w:lineRule="auto"/>
        <w:jc w:val="center"/>
        <w:rPr>
          <w:rFonts w:asciiTheme="majorHAnsi" w:hAnsiTheme="majorHAnsi"/>
          <w:b/>
          <w:u w:val="single"/>
        </w:rPr>
      </w:pPr>
    </w:p>
    <w:p w:rsidR="00F16922" w:rsidRPr="009E5B43" w:rsidRDefault="00F16922" w:rsidP="007966DA">
      <w:pPr>
        <w:spacing w:after="0" w:line="240" w:lineRule="auto"/>
        <w:jc w:val="both"/>
        <w:rPr>
          <w:rFonts w:asciiTheme="majorHAnsi" w:hAnsiTheme="majorHAnsi"/>
          <w:b/>
          <w:u w:val="single"/>
        </w:rPr>
      </w:pPr>
      <w:r w:rsidRPr="009E5B43">
        <w:rPr>
          <w:rFonts w:asciiTheme="majorHAnsi" w:hAnsiTheme="majorHAnsi"/>
          <w:b/>
          <w:u w:val="single"/>
        </w:rPr>
        <w:t>SCOPE OF SERVICES</w:t>
      </w:r>
      <w:r w:rsidR="00C53016" w:rsidRPr="009E5B43">
        <w:rPr>
          <w:rFonts w:asciiTheme="majorHAnsi" w:hAnsiTheme="majorHAnsi"/>
          <w:b/>
          <w:u w:val="single"/>
        </w:rPr>
        <w:t xml:space="preserve"> of </w:t>
      </w:r>
      <w:r w:rsidR="009A40A3">
        <w:rPr>
          <w:rFonts w:asciiTheme="majorHAnsi" w:hAnsiTheme="majorHAnsi"/>
          <w:b/>
          <w:u w:val="single"/>
        </w:rPr>
        <w:t>MAS</w:t>
      </w:r>
    </w:p>
    <w:p w:rsidR="00CB7CF7" w:rsidRPr="006B6284" w:rsidRDefault="00CB7CF7" w:rsidP="007966DA">
      <w:pPr>
        <w:spacing w:after="0" w:line="240" w:lineRule="auto"/>
        <w:ind w:left="720"/>
        <w:contextualSpacing/>
        <w:jc w:val="both"/>
        <w:rPr>
          <w:rFonts w:asciiTheme="majorHAnsi" w:hAnsiTheme="majorHAnsi"/>
        </w:rPr>
      </w:pPr>
    </w:p>
    <w:p w:rsidR="002B7FF3" w:rsidRPr="006B6284" w:rsidRDefault="009A40A3" w:rsidP="007966DA">
      <w:pPr>
        <w:spacing w:after="0" w:line="240" w:lineRule="auto"/>
        <w:contextualSpacing/>
        <w:jc w:val="both"/>
        <w:rPr>
          <w:rFonts w:asciiTheme="majorHAnsi" w:hAnsiTheme="majorHAnsi"/>
        </w:rPr>
      </w:pPr>
      <w:r>
        <w:rPr>
          <w:rFonts w:asciiTheme="majorHAnsi" w:hAnsiTheme="majorHAnsi"/>
        </w:rPr>
        <w:t>MAS</w:t>
      </w:r>
      <w:r w:rsidR="00A226C0" w:rsidRPr="006B6284">
        <w:rPr>
          <w:rFonts w:asciiTheme="majorHAnsi" w:hAnsiTheme="majorHAnsi"/>
        </w:rPr>
        <w:t xml:space="preserve"> will </w:t>
      </w:r>
      <w:r w:rsidR="00DC0D8D">
        <w:rPr>
          <w:rFonts w:asciiTheme="majorHAnsi" w:hAnsiTheme="majorHAnsi"/>
        </w:rPr>
        <w:t>provide callers</w:t>
      </w:r>
      <w:r w:rsidR="00264415" w:rsidRPr="006B6284">
        <w:rPr>
          <w:rFonts w:asciiTheme="majorHAnsi" w:hAnsiTheme="majorHAnsi"/>
        </w:rPr>
        <w:t xml:space="preserve"> </w:t>
      </w:r>
      <w:r w:rsidR="00A226C0" w:rsidRPr="006B6284">
        <w:rPr>
          <w:rFonts w:asciiTheme="majorHAnsi" w:hAnsiTheme="majorHAnsi"/>
        </w:rPr>
        <w:t xml:space="preserve">to </w:t>
      </w:r>
      <w:r w:rsidR="0076682A">
        <w:rPr>
          <w:rFonts w:asciiTheme="majorHAnsi" w:hAnsiTheme="majorHAnsi"/>
        </w:rPr>
        <w:t>TANDEM</w:t>
      </w:r>
      <w:r w:rsidR="00DC0D8D">
        <w:rPr>
          <w:rFonts w:asciiTheme="majorHAnsi" w:hAnsiTheme="majorHAnsi"/>
        </w:rPr>
        <w:t xml:space="preserve"> for selling its</w:t>
      </w:r>
      <w:r w:rsidR="00A226C0" w:rsidRPr="006B6284">
        <w:rPr>
          <w:rFonts w:asciiTheme="majorHAnsi" w:hAnsiTheme="majorHAnsi"/>
        </w:rPr>
        <w:t xml:space="preserve"> product</w:t>
      </w:r>
      <w:r w:rsidR="00DC0D8D">
        <w:rPr>
          <w:rFonts w:asciiTheme="majorHAnsi" w:hAnsiTheme="majorHAnsi"/>
        </w:rPr>
        <w:t>s</w:t>
      </w:r>
      <w:r w:rsidR="00A226C0" w:rsidRPr="006B6284">
        <w:rPr>
          <w:rFonts w:asciiTheme="majorHAnsi" w:hAnsiTheme="majorHAnsi"/>
        </w:rPr>
        <w:t xml:space="preserve"> </w:t>
      </w:r>
      <w:r w:rsidR="00DC0D8D">
        <w:rPr>
          <w:rFonts w:asciiTheme="majorHAnsi" w:hAnsiTheme="majorHAnsi"/>
        </w:rPr>
        <w:t>through Tele Marketing</w:t>
      </w:r>
      <w:r w:rsidR="00A226C0" w:rsidRPr="006B6284">
        <w:rPr>
          <w:rFonts w:asciiTheme="majorHAnsi" w:hAnsiTheme="majorHAnsi"/>
        </w:rPr>
        <w:t>.</w:t>
      </w:r>
      <w:r w:rsidR="00F022A0" w:rsidRPr="006B6284">
        <w:rPr>
          <w:rFonts w:asciiTheme="majorHAnsi" w:hAnsiTheme="majorHAnsi"/>
        </w:rPr>
        <w:t xml:space="preserve"> For this </w:t>
      </w:r>
      <w:r>
        <w:rPr>
          <w:rFonts w:asciiTheme="majorHAnsi" w:hAnsiTheme="majorHAnsi"/>
        </w:rPr>
        <w:t>MAS</w:t>
      </w:r>
      <w:r w:rsidR="00F022A0" w:rsidRPr="006B6284">
        <w:rPr>
          <w:rFonts w:asciiTheme="majorHAnsi" w:hAnsiTheme="majorHAnsi"/>
        </w:rPr>
        <w:t xml:space="preserve"> will provide/ have:</w:t>
      </w:r>
    </w:p>
    <w:p w:rsidR="00A226C0" w:rsidRPr="006B6284" w:rsidRDefault="009A40A3" w:rsidP="00296717">
      <w:pPr>
        <w:pStyle w:val="ListParagraph"/>
        <w:numPr>
          <w:ilvl w:val="0"/>
          <w:numId w:val="5"/>
        </w:numPr>
        <w:spacing w:after="0" w:line="240" w:lineRule="auto"/>
        <w:jc w:val="both"/>
        <w:rPr>
          <w:rFonts w:asciiTheme="majorHAnsi" w:hAnsiTheme="majorHAnsi"/>
        </w:rPr>
      </w:pPr>
      <w:r>
        <w:rPr>
          <w:rFonts w:asciiTheme="majorHAnsi" w:hAnsiTheme="majorHAnsi"/>
        </w:rPr>
        <w:t>MAS</w:t>
      </w:r>
      <w:r w:rsidR="00A226C0" w:rsidRPr="006B6284">
        <w:rPr>
          <w:rFonts w:asciiTheme="majorHAnsi" w:hAnsiTheme="majorHAnsi"/>
        </w:rPr>
        <w:t xml:space="preserve"> will provide Call Center</w:t>
      </w:r>
      <w:r w:rsidR="001F672C">
        <w:rPr>
          <w:rFonts w:asciiTheme="majorHAnsi" w:hAnsiTheme="majorHAnsi"/>
        </w:rPr>
        <w:t xml:space="preserve"> services with</w:t>
      </w:r>
      <w:r w:rsidR="00A226C0" w:rsidRPr="006B6284">
        <w:rPr>
          <w:rFonts w:asciiTheme="majorHAnsi" w:hAnsiTheme="majorHAnsi"/>
        </w:rPr>
        <w:t xml:space="preserve"> fully trained manpower who is equipped with the necessary equipment’s like phone with separate inbound &amp; outbound dial facility, computer with backup, Process Knowledge</w:t>
      </w:r>
      <w:r w:rsidR="003E58F9" w:rsidRPr="006B6284">
        <w:rPr>
          <w:rFonts w:asciiTheme="majorHAnsi" w:hAnsiTheme="majorHAnsi"/>
        </w:rPr>
        <w:t>.</w:t>
      </w:r>
    </w:p>
    <w:p w:rsidR="00815E49" w:rsidRPr="006B6284" w:rsidRDefault="009A40A3" w:rsidP="00296717">
      <w:pPr>
        <w:pStyle w:val="ListParagraph"/>
        <w:numPr>
          <w:ilvl w:val="0"/>
          <w:numId w:val="5"/>
        </w:numPr>
        <w:spacing w:after="0" w:line="240" w:lineRule="auto"/>
        <w:jc w:val="both"/>
        <w:rPr>
          <w:rFonts w:asciiTheme="majorHAnsi" w:hAnsiTheme="majorHAnsi"/>
        </w:rPr>
      </w:pPr>
      <w:r>
        <w:rPr>
          <w:rFonts w:asciiTheme="majorHAnsi" w:hAnsiTheme="majorHAnsi"/>
        </w:rPr>
        <w:t>MAS</w:t>
      </w:r>
      <w:r w:rsidR="00815E49" w:rsidRPr="006B6284">
        <w:rPr>
          <w:rFonts w:asciiTheme="majorHAnsi" w:hAnsiTheme="majorHAnsi"/>
        </w:rPr>
        <w:t xml:space="preserve"> wil</w:t>
      </w:r>
      <w:r w:rsidR="007A025A">
        <w:rPr>
          <w:rFonts w:asciiTheme="majorHAnsi" w:hAnsiTheme="majorHAnsi"/>
        </w:rPr>
        <w:t xml:space="preserve">l provide one </w:t>
      </w:r>
      <w:r w:rsidR="00815E49" w:rsidRPr="006B6284">
        <w:rPr>
          <w:rFonts w:asciiTheme="majorHAnsi" w:hAnsiTheme="majorHAnsi"/>
        </w:rPr>
        <w:t xml:space="preserve">Team Leader. </w:t>
      </w:r>
    </w:p>
    <w:p w:rsidR="00815E49" w:rsidRPr="006B6284" w:rsidRDefault="00815E49" w:rsidP="00296717">
      <w:pPr>
        <w:pStyle w:val="ListParagraph"/>
        <w:numPr>
          <w:ilvl w:val="0"/>
          <w:numId w:val="5"/>
        </w:numPr>
        <w:spacing w:after="0" w:line="240" w:lineRule="auto"/>
        <w:jc w:val="both"/>
        <w:rPr>
          <w:rFonts w:asciiTheme="majorHAnsi" w:hAnsiTheme="majorHAnsi"/>
        </w:rPr>
      </w:pPr>
      <w:r w:rsidRPr="006B6284">
        <w:rPr>
          <w:rFonts w:asciiTheme="majorHAnsi" w:hAnsiTheme="majorHAnsi"/>
        </w:rPr>
        <w:t>For call audits, a shared QA will be provided.</w:t>
      </w:r>
      <w:r w:rsidR="007966DA" w:rsidRPr="006B6284">
        <w:rPr>
          <w:rFonts w:asciiTheme="majorHAnsi" w:hAnsiTheme="majorHAnsi"/>
        </w:rPr>
        <w:t xml:space="preserve"> </w:t>
      </w:r>
    </w:p>
    <w:p w:rsidR="003E58F9" w:rsidRPr="006B6284" w:rsidRDefault="009A40A3" w:rsidP="00296717">
      <w:pPr>
        <w:pStyle w:val="ListParagraph"/>
        <w:numPr>
          <w:ilvl w:val="0"/>
          <w:numId w:val="5"/>
        </w:numPr>
        <w:spacing w:after="0" w:line="240" w:lineRule="auto"/>
        <w:jc w:val="both"/>
        <w:rPr>
          <w:rFonts w:asciiTheme="majorHAnsi" w:hAnsiTheme="majorHAnsi"/>
        </w:rPr>
      </w:pPr>
      <w:r>
        <w:rPr>
          <w:rFonts w:asciiTheme="majorHAnsi" w:hAnsiTheme="majorHAnsi"/>
        </w:rPr>
        <w:t>MAS</w:t>
      </w:r>
      <w:r w:rsidR="003E58F9" w:rsidRPr="006B6284">
        <w:rPr>
          <w:rFonts w:asciiTheme="majorHAnsi" w:hAnsiTheme="majorHAnsi"/>
        </w:rPr>
        <w:t xml:space="preserve"> will operate for </w:t>
      </w:r>
      <w:r w:rsidR="00DC0D8D">
        <w:rPr>
          <w:rFonts w:asciiTheme="majorHAnsi" w:hAnsiTheme="majorHAnsi"/>
        </w:rPr>
        <w:t>7days a week and from 9.30am to 6.30</w:t>
      </w:r>
      <w:r w:rsidR="008E360E">
        <w:rPr>
          <w:rFonts w:asciiTheme="majorHAnsi" w:hAnsiTheme="majorHAnsi"/>
        </w:rPr>
        <w:t>pm</w:t>
      </w:r>
      <w:r w:rsidR="00C82CB9">
        <w:rPr>
          <w:rFonts w:asciiTheme="majorHAnsi" w:hAnsiTheme="majorHAnsi"/>
        </w:rPr>
        <w:t xml:space="preserve">. This time may be changed depending on the business requirement and shall be done with prior notification by </w:t>
      </w:r>
      <w:r w:rsidR="0076682A">
        <w:rPr>
          <w:rFonts w:asciiTheme="majorHAnsi" w:hAnsiTheme="majorHAnsi"/>
        </w:rPr>
        <w:t>TANDEM</w:t>
      </w:r>
      <w:r w:rsidR="00C82CB9">
        <w:rPr>
          <w:rFonts w:asciiTheme="majorHAnsi" w:hAnsiTheme="majorHAnsi"/>
        </w:rPr>
        <w:t xml:space="preserve"> to </w:t>
      </w:r>
      <w:r>
        <w:rPr>
          <w:rFonts w:asciiTheme="majorHAnsi" w:hAnsiTheme="majorHAnsi"/>
        </w:rPr>
        <w:t>MAS</w:t>
      </w:r>
      <w:r w:rsidR="00C82CB9">
        <w:rPr>
          <w:rFonts w:asciiTheme="majorHAnsi" w:hAnsiTheme="majorHAnsi"/>
        </w:rPr>
        <w:t xml:space="preserve"> </w:t>
      </w:r>
      <w:del w:id="23" w:author="Snehashis Khan" w:date="2015-04-28T13:29:00Z">
        <w:r w:rsidR="008E360E" w:rsidDel="00C82CB9">
          <w:rPr>
            <w:rFonts w:asciiTheme="majorHAnsi" w:hAnsiTheme="majorHAnsi"/>
          </w:rPr>
          <w:delText>.</w:delText>
        </w:r>
      </w:del>
    </w:p>
    <w:p w:rsidR="00A226C0" w:rsidRPr="006B6284" w:rsidRDefault="00A226C0" w:rsidP="00296717">
      <w:pPr>
        <w:pStyle w:val="ListParagraph"/>
        <w:numPr>
          <w:ilvl w:val="0"/>
          <w:numId w:val="5"/>
        </w:numPr>
        <w:spacing w:after="0" w:line="240" w:lineRule="auto"/>
        <w:jc w:val="both"/>
        <w:rPr>
          <w:rFonts w:asciiTheme="majorHAnsi" w:hAnsiTheme="majorHAnsi"/>
        </w:rPr>
      </w:pPr>
      <w:r w:rsidRPr="006B6284">
        <w:rPr>
          <w:rFonts w:asciiTheme="majorHAnsi" w:hAnsiTheme="majorHAnsi"/>
        </w:rPr>
        <w:t>ACD with Intelligent Routing which checks a database and routes calls to the agents most skilled at meeting a particular need, increasing efficiency and customer satisfaction.</w:t>
      </w:r>
    </w:p>
    <w:p w:rsidR="00264415" w:rsidRPr="00B57D72" w:rsidRDefault="00A226C0" w:rsidP="00296717">
      <w:pPr>
        <w:pStyle w:val="ListParagraph"/>
        <w:numPr>
          <w:ilvl w:val="0"/>
          <w:numId w:val="5"/>
        </w:numPr>
        <w:spacing w:after="0" w:line="240" w:lineRule="auto"/>
        <w:jc w:val="both"/>
        <w:rPr>
          <w:rFonts w:asciiTheme="majorHAnsi" w:hAnsiTheme="majorHAnsi"/>
        </w:rPr>
      </w:pPr>
      <w:r w:rsidRPr="006B6284">
        <w:rPr>
          <w:rFonts w:asciiTheme="majorHAnsi" w:hAnsiTheme="majorHAnsi"/>
        </w:rPr>
        <w:t>IT Team for round the clock operations and networking</w:t>
      </w:r>
      <w:ins w:id="24" w:author="Amit Jha" w:date="2015-04-28T17:38:00Z">
        <w:r w:rsidR="000315DE">
          <w:rPr>
            <w:rFonts w:asciiTheme="majorHAnsi" w:hAnsiTheme="majorHAnsi"/>
          </w:rPr>
          <w:t>.</w:t>
        </w:r>
      </w:ins>
    </w:p>
    <w:p w:rsidR="00264415" w:rsidRPr="006B6284" w:rsidRDefault="00F022A0" w:rsidP="00296717">
      <w:pPr>
        <w:pStyle w:val="ListParagraph"/>
        <w:numPr>
          <w:ilvl w:val="0"/>
          <w:numId w:val="5"/>
        </w:numPr>
        <w:spacing w:after="0" w:line="240" w:lineRule="auto"/>
        <w:jc w:val="both"/>
        <w:rPr>
          <w:rFonts w:asciiTheme="majorHAnsi" w:hAnsiTheme="majorHAnsi"/>
        </w:rPr>
      </w:pPr>
      <w:r w:rsidRPr="006B6284">
        <w:rPr>
          <w:rFonts w:asciiTheme="majorHAnsi" w:hAnsiTheme="majorHAnsi"/>
        </w:rPr>
        <w:t xml:space="preserve">Provide </w:t>
      </w:r>
      <w:r w:rsidR="00264415" w:rsidRPr="006B6284">
        <w:rPr>
          <w:rFonts w:asciiTheme="majorHAnsi" w:hAnsiTheme="majorHAnsi"/>
        </w:rPr>
        <w:t xml:space="preserve">MIS to </w:t>
      </w:r>
      <w:r w:rsidR="0076682A">
        <w:rPr>
          <w:rFonts w:asciiTheme="majorHAnsi" w:hAnsiTheme="majorHAnsi"/>
        </w:rPr>
        <w:t>TANDEM</w:t>
      </w:r>
      <w:r w:rsidR="00264415" w:rsidRPr="006B6284">
        <w:rPr>
          <w:rFonts w:asciiTheme="majorHAnsi" w:hAnsiTheme="majorHAnsi"/>
        </w:rPr>
        <w:t xml:space="preserve"> as per the </w:t>
      </w:r>
      <w:r w:rsidR="000315DE">
        <w:rPr>
          <w:rFonts w:asciiTheme="majorHAnsi" w:hAnsiTheme="majorHAnsi"/>
        </w:rPr>
        <w:t xml:space="preserve">prior </w:t>
      </w:r>
      <w:r w:rsidR="00264415" w:rsidRPr="006B6284">
        <w:rPr>
          <w:rFonts w:asciiTheme="majorHAnsi" w:hAnsiTheme="majorHAnsi"/>
        </w:rPr>
        <w:t>approved formats.</w:t>
      </w:r>
    </w:p>
    <w:p w:rsidR="00CB7CF7" w:rsidRPr="006B6284" w:rsidRDefault="00CB7CF7" w:rsidP="00296717">
      <w:pPr>
        <w:pStyle w:val="ListParagraph"/>
        <w:numPr>
          <w:ilvl w:val="0"/>
          <w:numId w:val="5"/>
        </w:numPr>
        <w:spacing w:after="0" w:line="240" w:lineRule="auto"/>
        <w:jc w:val="both"/>
        <w:rPr>
          <w:rFonts w:asciiTheme="majorHAnsi" w:hAnsiTheme="majorHAnsi"/>
        </w:rPr>
      </w:pPr>
      <w:r w:rsidRPr="006B6284">
        <w:rPr>
          <w:rFonts w:asciiTheme="majorHAnsi" w:hAnsiTheme="majorHAnsi"/>
        </w:rPr>
        <w:t>Keeps track of multiple events as it dials, including agents log in</w:t>
      </w:r>
      <w:r w:rsidR="00110A7C" w:rsidRPr="006B6284">
        <w:rPr>
          <w:rFonts w:asciiTheme="majorHAnsi" w:hAnsiTheme="majorHAnsi"/>
        </w:rPr>
        <w:t xml:space="preserve">/ </w:t>
      </w:r>
      <w:r w:rsidRPr="006B6284">
        <w:rPr>
          <w:rFonts w:asciiTheme="majorHAnsi" w:hAnsiTheme="majorHAnsi"/>
        </w:rPr>
        <w:t>log out, online reports, agent wise reports, campaign wise reports, disposition reports, etc.</w:t>
      </w:r>
    </w:p>
    <w:p w:rsidR="00CB7CF7" w:rsidRPr="006B6284" w:rsidRDefault="00CB7CF7" w:rsidP="00296717">
      <w:pPr>
        <w:pStyle w:val="ListParagraph"/>
        <w:numPr>
          <w:ilvl w:val="0"/>
          <w:numId w:val="5"/>
        </w:numPr>
        <w:spacing w:after="0" w:line="240" w:lineRule="auto"/>
        <w:jc w:val="both"/>
        <w:rPr>
          <w:rFonts w:asciiTheme="majorHAnsi" w:hAnsiTheme="majorHAnsi"/>
        </w:rPr>
      </w:pPr>
      <w:r w:rsidRPr="006B6284">
        <w:rPr>
          <w:rFonts w:asciiTheme="majorHAnsi" w:hAnsiTheme="majorHAnsi"/>
        </w:rPr>
        <w:t>Quality Monitoring</w:t>
      </w:r>
      <w:r w:rsidR="00F022A0" w:rsidRPr="006B6284">
        <w:rPr>
          <w:rFonts w:asciiTheme="majorHAnsi" w:hAnsiTheme="majorHAnsi"/>
        </w:rPr>
        <w:t>, that</w:t>
      </w:r>
      <w:r w:rsidRPr="006B6284">
        <w:rPr>
          <w:rFonts w:asciiTheme="majorHAnsi" w:hAnsiTheme="majorHAnsi"/>
        </w:rPr>
        <w:t xml:space="preserve"> follows a predefined quality policy by </w:t>
      </w:r>
      <w:r w:rsidR="0076682A">
        <w:rPr>
          <w:rFonts w:asciiTheme="majorHAnsi" w:hAnsiTheme="majorHAnsi"/>
        </w:rPr>
        <w:t>TANDEM</w:t>
      </w:r>
      <w:r w:rsidRPr="006B6284">
        <w:rPr>
          <w:rFonts w:asciiTheme="majorHAnsi" w:hAnsiTheme="majorHAnsi"/>
        </w:rPr>
        <w:t xml:space="preserve"> to do Quality Assurance</w:t>
      </w:r>
    </w:p>
    <w:p w:rsidR="00CB7CF7" w:rsidRPr="006B6284" w:rsidRDefault="009A40A3" w:rsidP="00296717">
      <w:pPr>
        <w:pStyle w:val="ListParagraph"/>
        <w:numPr>
          <w:ilvl w:val="0"/>
          <w:numId w:val="5"/>
        </w:numPr>
        <w:spacing w:after="0" w:line="240" w:lineRule="auto"/>
        <w:jc w:val="both"/>
        <w:rPr>
          <w:rFonts w:asciiTheme="majorHAnsi" w:hAnsiTheme="majorHAnsi"/>
        </w:rPr>
      </w:pPr>
      <w:r>
        <w:rPr>
          <w:rFonts w:asciiTheme="majorHAnsi" w:hAnsiTheme="majorHAnsi"/>
        </w:rPr>
        <w:t>MAS</w:t>
      </w:r>
      <w:r w:rsidR="00CB7CF7" w:rsidRPr="006B6284">
        <w:rPr>
          <w:rFonts w:asciiTheme="majorHAnsi" w:hAnsiTheme="majorHAnsi"/>
        </w:rPr>
        <w:t xml:space="preserve"> to provide 100% call recordings. Call recordings will be available to </w:t>
      </w:r>
      <w:r w:rsidR="0076682A">
        <w:rPr>
          <w:rFonts w:asciiTheme="majorHAnsi" w:hAnsiTheme="majorHAnsi"/>
        </w:rPr>
        <w:t>TANDEM</w:t>
      </w:r>
      <w:r w:rsidR="00CB7CF7" w:rsidRPr="006B6284">
        <w:rPr>
          <w:rFonts w:asciiTheme="majorHAnsi" w:hAnsiTheme="majorHAnsi"/>
        </w:rPr>
        <w:t xml:space="preserve"> for three months</w:t>
      </w:r>
      <w:r w:rsidR="00DC0D8D">
        <w:rPr>
          <w:rFonts w:asciiTheme="majorHAnsi" w:hAnsiTheme="majorHAnsi"/>
        </w:rPr>
        <w:t xml:space="preserve"> after that backup of recordings shall be handed over to </w:t>
      </w:r>
      <w:r w:rsidR="0076682A">
        <w:rPr>
          <w:rFonts w:asciiTheme="majorHAnsi" w:hAnsiTheme="majorHAnsi"/>
        </w:rPr>
        <w:t>TANDEM</w:t>
      </w:r>
      <w:r w:rsidR="00CB7CF7" w:rsidRPr="006B6284">
        <w:rPr>
          <w:rFonts w:asciiTheme="majorHAnsi" w:hAnsiTheme="majorHAnsi"/>
        </w:rPr>
        <w:t>.</w:t>
      </w:r>
    </w:p>
    <w:p w:rsidR="006A0E0D" w:rsidRPr="006B6284" w:rsidRDefault="006A0E0D" w:rsidP="007966DA">
      <w:pPr>
        <w:spacing w:after="0" w:line="240" w:lineRule="auto"/>
        <w:contextualSpacing/>
        <w:jc w:val="both"/>
        <w:rPr>
          <w:rFonts w:asciiTheme="majorHAnsi" w:hAnsiTheme="majorHAnsi"/>
        </w:rPr>
      </w:pPr>
    </w:p>
    <w:p w:rsidR="006A0E0D" w:rsidRPr="006B6284" w:rsidRDefault="00F022A0" w:rsidP="00F022A0">
      <w:pPr>
        <w:spacing w:after="0" w:line="240" w:lineRule="auto"/>
        <w:contextualSpacing/>
        <w:jc w:val="both"/>
        <w:rPr>
          <w:rFonts w:asciiTheme="majorHAnsi" w:hAnsiTheme="majorHAnsi"/>
        </w:rPr>
      </w:pPr>
      <w:r w:rsidRPr="006B6284">
        <w:rPr>
          <w:rFonts w:asciiTheme="majorHAnsi" w:hAnsiTheme="majorHAnsi"/>
        </w:rPr>
        <w:lastRenderedPageBreak/>
        <w:t xml:space="preserve">In respect of </w:t>
      </w:r>
      <w:r w:rsidR="00CB7CF7" w:rsidRPr="006B6284">
        <w:rPr>
          <w:rFonts w:asciiTheme="majorHAnsi" w:hAnsiTheme="majorHAnsi"/>
        </w:rPr>
        <w:t xml:space="preserve">Availability </w:t>
      </w:r>
      <w:r w:rsidRPr="006B6284">
        <w:rPr>
          <w:rFonts w:asciiTheme="majorHAnsi" w:hAnsiTheme="majorHAnsi"/>
        </w:rPr>
        <w:t xml:space="preserve">of contact </w:t>
      </w:r>
      <w:r w:rsidR="00DC0D8D" w:rsidRPr="006B6284">
        <w:rPr>
          <w:rFonts w:asciiTheme="majorHAnsi" w:hAnsiTheme="majorHAnsi"/>
        </w:rPr>
        <w:t>center</w:t>
      </w:r>
      <w:r w:rsidRPr="006B6284">
        <w:rPr>
          <w:rFonts w:asciiTheme="majorHAnsi" w:hAnsiTheme="majorHAnsi"/>
        </w:rPr>
        <w:t xml:space="preserve"> services </w:t>
      </w:r>
      <w:r w:rsidR="00CB7CF7" w:rsidRPr="006B6284">
        <w:rPr>
          <w:rFonts w:asciiTheme="majorHAnsi" w:hAnsiTheme="majorHAnsi"/>
        </w:rPr>
        <w:t>to Customers</w:t>
      </w:r>
      <w:r w:rsidRPr="006B6284">
        <w:rPr>
          <w:rFonts w:asciiTheme="majorHAnsi" w:hAnsiTheme="majorHAnsi"/>
        </w:rPr>
        <w:t xml:space="preserve">, </w:t>
      </w:r>
      <w:r w:rsidR="009A40A3">
        <w:rPr>
          <w:rFonts w:asciiTheme="majorHAnsi" w:hAnsiTheme="majorHAnsi"/>
        </w:rPr>
        <w:t>MAS</w:t>
      </w:r>
      <w:r w:rsidRPr="006B6284">
        <w:rPr>
          <w:rFonts w:asciiTheme="majorHAnsi" w:hAnsiTheme="majorHAnsi"/>
        </w:rPr>
        <w:t xml:space="preserve"> shall ensure following parameters</w:t>
      </w:r>
      <w:r w:rsidR="00CB7CF7" w:rsidRPr="006B6284">
        <w:rPr>
          <w:rFonts w:asciiTheme="majorHAnsi" w:hAnsiTheme="majorHAnsi"/>
        </w:rPr>
        <w:t>:</w:t>
      </w:r>
    </w:p>
    <w:p w:rsidR="00AB2F74" w:rsidRDefault="00AB2F74" w:rsidP="007966DA">
      <w:pPr>
        <w:spacing w:after="0" w:line="240" w:lineRule="auto"/>
        <w:contextualSpacing/>
        <w:jc w:val="both"/>
        <w:rPr>
          <w:rFonts w:asciiTheme="majorHAnsi" w:hAnsiTheme="majorHAnsi"/>
          <w:b/>
          <w:u w:val="single"/>
        </w:rPr>
      </w:pPr>
    </w:p>
    <w:p w:rsidR="00CB7CF7" w:rsidRPr="006B6284" w:rsidRDefault="00CB7CF7" w:rsidP="007966DA">
      <w:pPr>
        <w:spacing w:after="0" w:line="240" w:lineRule="auto"/>
        <w:contextualSpacing/>
        <w:jc w:val="both"/>
        <w:rPr>
          <w:rFonts w:asciiTheme="majorHAnsi" w:hAnsiTheme="majorHAnsi"/>
          <w:b/>
          <w:u w:val="single"/>
        </w:rPr>
      </w:pPr>
      <w:r w:rsidRPr="006B6284">
        <w:rPr>
          <w:rFonts w:asciiTheme="majorHAnsi" w:hAnsiTheme="majorHAnsi"/>
          <w:b/>
          <w:u w:val="single"/>
        </w:rPr>
        <w:t>Training</w:t>
      </w:r>
    </w:p>
    <w:p w:rsidR="00CB7CF7" w:rsidRPr="006B6284" w:rsidRDefault="00CB7CF7" w:rsidP="00296717">
      <w:pPr>
        <w:pStyle w:val="ListParagraph"/>
        <w:numPr>
          <w:ilvl w:val="0"/>
          <w:numId w:val="4"/>
        </w:numPr>
        <w:spacing w:after="0" w:line="240" w:lineRule="auto"/>
        <w:jc w:val="both"/>
        <w:rPr>
          <w:rFonts w:asciiTheme="majorHAnsi" w:hAnsiTheme="majorHAnsi"/>
        </w:rPr>
      </w:pPr>
      <w:r w:rsidRPr="006B6284">
        <w:rPr>
          <w:rFonts w:asciiTheme="majorHAnsi" w:hAnsiTheme="majorHAnsi"/>
        </w:rPr>
        <w:t>Product</w:t>
      </w:r>
      <w:r w:rsidR="00110A7C" w:rsidRPr="006B6284">
        <w:rPr>
          <w:rFonts w:asciiTheme="majorHAnsi" w:hAnsiTheme="majorHAnsi"/>
        </w:rPr>
        <w:t xml:space="preserve">/ </w:t>
      </w:r>
      <w:r w:rsidRPr="006B6284">
        <w:rPr>
          <w:rFonts w:asciiTheme="majorHAnsi" w:hAnsiTheme="majorHAnsi"/>
        </w:rPr>
        <w:t xml:space="preserve">Process training to be provided by </w:t>
      </w:r>
      <w:r w:rsidR="0076682A">
        <w:rPr>
          <w:rFonts w:asciiTheme="majorHAnsi" w:hAnsiTheme="majorHAnsi"/>
        </w:rPr>
        <w:t>TANDEM</w:t>
      </w:r>
      <w:r w:rsidR="007966DA" w:rsidRPr="006B6284">
        <w:rPr>
          <w:rFonts w:asciiTheme="majorHAnsi" w:hAnsiTheme="majorHAnsi"/>
        </w:rPr>
        <w:t>’s In-house trainer to the Contact C</w:t>
      </w:r>
      <w:r w:rsidRPr="006B6284">
        <w:rPr>
          <w:rFonts w:asciiTheme="majorHAnsi" w:hAnsiTheme="majorHAnsi"/>
        </w:rPr>
        <w:t>enter Trainer. Span of</w:t>
      </w:r>
      <w:r w:rsidR="007966DA" w:rsidRPr="006B6284">
        <w:rPr>
          <w:rFonts w:asciiTheme="majorHAnsi" w:hAnsiTheme="majorHAnsi"/>
        </w:rPr>
        <w:t xml:space="preserve"> training will be defined by </w:t>
      </w:r>
      <w:r w:rsidR="0076682A">
        <w:rPr>
          <w:rFonts w:asciiTheme="majorHAnsi" w:hAnsiTheme="majorHAnsi"/>
        </w:rPr>
        <w:t>TANDEM</w:t>
      </w:r>
      <w:r w:rsidRPr="006B6284">
        <w:rPr>
          <w:rFonts w:asciiTheme="majorHAnsi" w:hAnsiTheme="majorHAnsi"/>
        </w:rPr>
        <w:t>.</w:t>
      </w:r>
    </w:p>
    <w:p w:rsidR="00CB7CF7" w:rsidRPr="006B6284" w:rsidRDefault="00CB7CF7" w:rsidP="00296717">
      <w:pPr>
        <w:pStyle w:val="ListParagraph"/>
        <w:numPr>
          <w:ilvl w:val="0"/>
          <w:numId w:val="4"/>
        </w:numPr>
        <w:spacing w:after="0" w:line="240" w:lineRule="auto"/>
        <w:jc w:val="both"/>
        <w:rPr>
          <w:rFonts w:asciiTheme="majorHAnsi" w:hAnsiTheme="majorHAnsi"/>
        </w:rPr>
      </w:pPr>
      <w:r w:rsidRPr="006B6284">
        <w:rPr>
          <w:rFonts w:asciiTheme="majorHAnsi" w:hAnsiTheme="majorHAnsi"/>
        </w:rPr>
        <w:t xml:space="preserve">Training of soft skill for agents would be provided by the </w:t>
      </w:r>
      <w:r w:rsidR="009A40A3">
        <w:rPr>
          <w:rFonts w:asciiTheme="majorHAnsi" w:hAnsiTheme="majorHAnsi"/>
        </w:rPr>
        <w:t>MAS</w:t>
      </w:r>
      <w:r w:rsidRPr="006B6284">
        <w:rPr>
          <w:rFonts w:asciiTheme="majorHAnsi" w:hAnsiTheme="majorHAnsi"/>
        </w:rPr>
        <w:t xml:space="preserve"> which will be governed by </w:t>
      </w:r>
      <w:r w:rsidR="0076682A">
        <w:rPr>
          <w:rFonts w:asciiTheme="majorHAnsi" w:hAnsiTheme="majorHAnsi"/>
        </w:rPr>
        <w:t>TANDEM</w:t>
      </w:r>
      <w:r w:rsidRPr="006B6284">
        <w:rPr>
          <w:rFonts w:asciiTheme="majorHAnsi" w:hAnsiTheme="majorHAnsi"/>
        </w:rPr>
        <w:t>.</w:t>
      </w:r>
    </w:p>
    <w:p w:rsidR="00CB7CF7" w:rsidRPr="006B6284" w:rsidRDefault="009A40A3" w:rsidP="00296717">
      <w:pPr>
        <w:pStyle w:val="ListParagraph"/>
        <w:numPr>
          <w:ilvl w:val="0"/>
          <w:numId w:val="4"/>
        </w:numPr>
        <w:spacing w:after="0" w:line="240" w:lineRule="auto"/>
        <w:jc w:val="both"/>
        <w:rPr>
          <w:rFonts w:asciiTheme="majorHAnsi" w:hAnsiTheme="majorHAnsi"/>
        </w:rPr>
      </w:pPr>
      <w:r>
        <w:rPr>
          <w:rFonts w:asciiTheme="majorHAnsi" w:hAnsiTheme="majorHAnsi"/>
        </w:rPr>
        <w:t>MAS</w:t>
      </w:r>
      <w:r w:rsidR="00CB7CF7" w:rsidRPr="006B6284">
        <w:rPr>
          <w:rFonts w:asciiTheme="majorHAnsi" w:hAnsiTheme="majorHAnsi"/>
        </w:rPr>
        <w:t xml:space="preserve"> Contact Center Team,</w:t>
      </w:r>
      <w:r w:rsidR="007966DA" w:rsidRPr="006B6284">
        <w:rPr>
          <w:rFonts w:asciiTheme="majorHAnsi" w:hAnsiTheme="majorHAnsi"/>
        </w:rPr>
        <w:t xml:space="preserve"> Product Managers and </w:t>
      </w:r>
      <w:r w:rsidR="0076682A">
        <w:rPr>
          <w:rFonts w:asciiTheme="majorHAnsi" w:hAnsiTheme="majorHAnsi"/>
        </w:rPr>
        <w:t>TANDEM</w:t>
      </w:r>
      <w:r w:rsidR="007966DA" w:rsidRPr="006B6284">
        <w:rPr>
          <w:rFonts w:asciiTheme="majorHAnsi" w:hAnsiTheme="majorHAnsi"/>
        </w:rPr>
        <w:t xml:space="preserve"> </w:t>
      </w:r>
      <w:r w:rsidR="00CB7CF7" w:rsidRPr="006B6284">
        <w:rPr>
          <w:rFonts w:asciiTheme="majorHAnsi" w:hAnsiTheme="majorHAnsi"/>
        </w:rPr>
        <w:t>Team shall design the training courseware in coordination with the Business.</w:t>
      </w:r>
    </w:p>
    <w:p w:rsidR="006A0E0D" w:rsidRDefault="00CB7CF7" w:rsidP="00296717">
      <w:pPr>
        <w:pStyle w:val="ListParagraph"/>
        <w:numPr>
          <w:ilvl w:val="0"/>
          <w:numId w:val="4"/>
        </w:numPr>
        <w:spacing w:after="0" w:line="240" w:lineRule="auto"/>
        <w:jc w:val="both"/>
        <w:rPr>
          <w:rFonts w:asciiTheme="majorHAnsi" w:hAnsiTheme="majorHAnsi"/>
        </w:rPr>
      </w:pPr>
      <w:r w:rsidRPr="006B6284">
        <w:rPr>
          <w:rFonts w:asciiTheme="majorHAnsi" w:hAnsiTheme="majorHAnsi"/>
        </w:rPr>
        <w:t xml:space="preserve">Daily update &amp; briefings will be provided to contact </w:t>
      </w:r>
      <w:r w:rsidR="006A0E0D" w:rsidRPr="006B6284">
        <w:rPr>
          <w:rFonts w:asciiTheme="majorHAnsi" w:hAnsiTheme="majorHAnsi"/>
        </w:rPr>
        <w:t>center</w:t>
      </w:r>
      <w:r w:rsidRPr="006B6284">
        <w:rPr>
          <w:rFonts w:asciiTheme="majorHAnsi" w:hAnsiTheme="majorHAnsi"/>
        </w:rPr>
        <w:t xml:space="preserve"> by </w:t>
      </w:r>
      <w:r w:rsidR="0076682A">
        <w:rPr>
          <w:rFonts w:asciiTheme="majorHAnsi" w:hAnsiTheme="majorHAnsi"/>
        </w:rPr>
        <w:t>TANDEM</w:t>
      </w:r>
      <w:r w:rsidRPr="006B6284">
        <w:rPr>
          <w:rFonts w:asciiTheme="majorHAnsi" w:hAnsiTheme="majorHAnsi"/>
        </w:rPr>
        <w:t xml:space="preserve"> team.</w:t>
      </w:r>
    </w:p>
    <w:p w:rsidR="00314B4E" w:rsidRDefault="00314B4E" w:rsidP="00314B4E">
      <w:pPr>
        <w:spacing w:after="0" w:line="240" w:lineRule="auto"/>
        <w:jc w:val="both"/>
        <w:rPr>
          <w:rFonts w:asciiTheme="majorHAnsi" w:hAnsiTheme="majorHAnsi"/>
        </w:rPr>
      </w:pPr>
    </w:p>
    <w:p w:rsidR="00314B4E" w:rsidRDefault="00314B4E" w:rsidP="00314B4E">
      <w:pPr>
        <w:spacing w:after="0" w:line="240" w:lineRule="auto"/>
        <w:jc w:val="both"/>
        <w:rPr>
          <w:rFonts w:asciiTheme="majorHAnsi" w:hAnsiTheme="majorHAnsi"/>
        </w:rPr>
      </w:pPr>
    </w:p>
    <w:p w:rsidR="00314B4E" w:rsidRDefault="00314B4E" w:rsidP="00314B4E">
      <w:pPr>
        <w:spacing w:after="0" w:line="240" w:lineRule="auto"/>
        <w:jc w:val="both"/>
        <w:rPr>
          <w:rFonts w:asciiTheme="majorHAnsi" w:hAnsiTheme="majorHAnsi"/>
        </w:rPr>
      </w:pPr>
    </w:p>
    <w:p w:rsidR="00314B4E" w:rsidRPr="00314B4E" w:rsidRDefault="00314B4E" w:rsidP="00314B4E">
      <w:pPr>
        <w:spacing w:after="0" w:line="240" w:lineRule="auto"/>
        <w:jc w:val="both"/>
        <w:rPr>
          <w:rFonts w:asciiTheme="majorHAnsi" w:hAnsiTheme="majorHAnsi"/>
        </w:rPr>
      </w:pPr>
    </w:p>
    <w:p w:rsidR="00BE47AA" w:rsidRDefault="00BE47AA" w:rsidP="00FA6162">
      <w:pPr>
        <w:spacing w:after="0" w:line="240" w:lineRule="auto"/>
        <w:rPr>
          <w:rFonts w:asciiTheme="minorHAnsi" w:hAnsiTheme="minorHAnsi" w:cstheme="minorHAnsi"/>
          <w:b/>
          <w:sz w:val="26"/>
          <w:szCs w:val="26"/>
          <w:u w:val="single"/>
        </w:rPr>
      </w:pPr>
    </w:p>
    <w:p w:rsidR="00ED3140" w:rsidRPr="00893C2C" w:rsidRDefault="00ED3140" w:rsidP="00EF4856">
      <w:pPr>
        <w:spacing w:after="0" w:line="240" w:lineRule="auto"/>
        <w:jc w:val="center"/>
        <w:rPr>
          <w:rFonts w:asciiTheme="minorHAnsi" w:hAnsiTheme="minorHAnsi" w:cstheme="minorHAnsi"/>
          <w:b/>
          <w:sz w:val="26"/>
          <w:szCs w:val="26"/>
          <w:u w:val="single"/>
        </w:rPr>
      </w:pPr>
      <w:r w:rsidRPr="00893C2C">
        <w:rPr>
          <w:rFonts w:asciiTheme="minorHAnsi" w:hAnsiTheme="minorHAnsi" w:cstheme="minorHAnsi"/>
          <w:b/>
          <w:sz w:val="26"/>
          <w:szCs w:val="26"/>
          <w:u w:val="single"/>
        </w:rPr>
        <w:t xml:space="preserve">ANNEXURE </w:t>
      </w:r>
      <w:r w:rsidR="00201CF4" w:rsidRPr="00893C2C">
        <w:rPr>
          <w:rFonts w:asciiTheme="minorHAnsi" w:hAnsiTheme="minorHAnsi" w:cstheme="minorHAnsi"/>
          <w:b/>
          <w:sz w:val="26"/>
          <w:szCs w:val="26"/>
          <w:u w:val="single"/>
        </w:rPr>
        <w:t>C</w:t>
      </w:r>
    </w:p>
    <w:p w:rsidR="00461219" w:rsidRDefault="00461219" w:rsidP="007966DA">
      <w:pPr>
        <w:spacing w:after="0" w:line="240" w:lineRule="auto"/>
        <w:jc w:val="both"/>
        <w:rPr>
          <w:rFonts w:asciiTheme="minorHAnsi" w:hAnsiTheme="minorHAnsi" w:cstheme="minorHAnsi"/>
          <w:b/>
          <w:u w:val="single"/>
        </w:rPr>
      </w:pPr>
    </w:p>
    <w:p w:rsidR="00893C2C" w:rsidRPr="00893C2C" w:rsidRDefault="00893C2C" w:rsidP="007966DA">
      <w:pPr>
        <w:spacing w:after="0" w:line="240" w:lineRule="auto"/>
        <w:jc w:val="both"/>
        <w:rPr>
          <w:rFonts w:asciiTheme="minorHAnsi" w:hAnsiTheme="minorHAnsi" w:cstheme="minorHAnsi"/>
          <w:b/>
          <w:u w:val="single"/>
        </w:rPr>
      </w:pPr>
    </w:p>
    <w:p w:rsidR="0048287D" w:rsidRPr="00893C2C" w:rsidRDefault="0048287D" w:rsidP="007966DA">
      <w:pPr>
        <w:spacing w:after="0" w:line="240" w:lineRule="auto"/>
        <w:rPr>
          <w:rFonts w:asciiTheme="minorHAnsi" w:hAnsiTheme="minorHAnsi" w:cstheme="minorHAnsi"/>
          <w:b/>
        </w:rPr>
      </w:pPr>
    </w:p>
    <w:p w:rsidR="00461219" w:rsidRPr="00893C2C" w:rsidRDefault="00461219" w:rsidP="00461219">
      <w:pPr>
        <w:spacing w:after="0" w:line="240" w:lineRule="auto"/>
        <w:jc w:val="both"/>
        <w:rPr>
          <w:rFonts w:asciiTheme="minorHAnsi" w:hAnsiTheme="minorHAnsi" w:cstheme="minorHAnsi"/>
          <w:b/>
          <w:u w:val="single"/>
        </w:rPr>
      </w:pPr>
      <w:r w:rsidRPr="00893C2C">
        <w:rPr>
          <w:rFonts w:asciiTheme="minorHAnsi" w:hAnsiTheme="minorHAnsi" w:cstheme="minorHAnsi"/>
          <w:b/>
          <w:u w:val="single"/>
        </w:rPr>
        <w:t xml:space="preserve">Commercial </w:t>
      </w:r>
      <w:r w:rsidR="00314B4E">
        <w:rPr>
          <w:rFonts w:asciiTheme="minorHAnsi" w:hAnsiTheme="minorHAnsi" w:cstheme="minorHAnsi"/>
          <w:b/>
          <w:u w:val="single"/>
        </w:rPr>
        <w:t>of Services</w:t>
      </w:r>
      <w:r w:rsidRPr="00893C2C">
        <w:rPr>
          <w:rFonts w:asciiTheme="minorHAnsi" w:hAnsiTheme="minorHAnsi" w:cstheme="minorHAnsi"/>
          <w:b/>
          <w:u w:val="single"/>
        </w:rPr>
        <w:t>:</w:t>
      </w:r>
    </w:p>
    <w:p w:rsidR="00461219" w:rsidRPr="00893C2C" w:rsidRDefault="00461219" w:rsidP="007966DA">
      <w:pPr>
        <w:spacing w:after="0" w:line="240" w:lineRule="auto"/>
        <w:rPr>
          <w:rFonts w:asciiTheme="minorHAnsi" w:hAnsiTheme="minorHAnsi" w:cstheme="minorHAnsi"/>
          <w:b/>
        </w:rPr>
      </w:pPr>
    </w:p>
    <w:p w:rsidR="00461219" w:rsidRDefault="00461219" w:rsidP="007966DA">
      <w:pPr>
        <w:spacing w:after="0" w:line="240" w:lineRule="auto"/>
        <w:rPr>
          <w:rFonts w:asciiTheme="minorHAnsi" w:hAnsiTheme="minorHAnsi" w:cstheme="minorHAnsi"/>
          <w:b/>
        </w:rPr>
      </w:pPr>
    </w:p>
    <w:p w:rsidR="0076682A" w:rsidRDefault="0076682A" w:rsidP="0076682A">
      <w:pPr>
        <w:rPr>
          <w:rFonts w:ascii="Calibri Light" w:hAnsi="Calibri Light"/>
          <w:sz w:val="26"/>
          <w:szCs w:val="26"/>
        </w:rPr>
      </w:pPr>
    </w:p>
    <w:tbl>
      <w:tblPr>
        <w:tblpPr w:leftFromText="180" w:rightFromText="180" w:vertAnchor="text"/>
        <w:tblW w:w="7373" w:type="dxa"/>
        <w:tblCellMar>
          <w:left w:w="0" w:type="dxa"/>
          <w:right w:w="0" w:type="dxa"/>
        </w:tblCellMar>
        <w:tblLook w:val="04A0" w:firstRow="1" w:lastRow="0" w:firstColumn="1" w:lastColumn="0" w:noHBand="0" w:noVBand="1"/>
      </w:tblPr>
      <w:tblGrid>
        <w:gridCol w:w="5994"/>
        <w:gridCol w:w="1379"/>
      </w:tblGrid>
      <w:tr w:rsidR="0076682A" w:rsidTr="0076682A">
        <w:trPr>
          <w:trHeight w:val="318"/>
        </w:trPr>
        <w:tc>
          <w:tcPr>
            <w:tcW w:w="7373" w:type="dxa"/>
            <w:gridSpan w:val="2"/>
            <w:tcBorders>
              <w:top w:val="single" w:sz="8" w:space="0" w:color="auto"/>
              <w:left w:val="single" w:sz="8" w:space="0" w:color="auto"/>
              <w:bottom w:val="single" w:sz="8" w:space="0" w:color="auto"/>
              <w:right w:val="single" w:sz="8" w:space="0" w:color="000000"/>
            </w:tcBorders>
            <w:shd w:val="clear" w:color="auto" w:fill="D8D8D8"/>
            <w:noWrap/>
            <w:tcMar>
              <w:top w:w="0" w:type="dxa"/>
              <w:left w:w="108" w:type="dxa"/>
              <w:bottom w:w="0" w:type="dxa"/>
              <w:right w:w="108" w:type="dxa"/>
            </w:tcMar>
            <w:vAlign w:val="bottom"/>
            <w:hideMark/>
          </w:tcPr>
          <w:p w:rsidR="0076682A" w:rsidRDefault="0076682A">
            <w:pPr>
              <w:jc w:val="center"/>
              <w:rPr>
                <w:rFonts w:ascii="Calibri Light" w:hAnsi="Calibri Light"/>
                <w:b/>
                <w:bCs/>
                <w:color w:val="000000"/>
                <w:sz w:val="26"/>
                <w:szCs w:val="26"/>
              </w:rPr>
            </w:pPr>
            <w:r>
              <w:rPr>
                <w:rFonts w:ascii="Calibri Light" w:hAnsi="Calibri Light"/>
                <w:b/>
                <w:bCs/>
                <w:color w:val="000000"/>
                <w:sz w:val="26"/>
                <w:szCs w:val="26"/>
              </w:rPr>
              <w:t>Dialdesk- Annual Plan</w:t>
            </w:r>
          </w:p>
        </w:tc>
      </w:tr>
      <w:tr w:rsidR="0076682A" w:rsidTr="0076682A">
        <w:trPr>
          <w:trHeight w:val="318"/>
        </w:trPr>
        <w:tc>
          <w:tcPr>
            <w:tcW w:w="599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76682A" w:rsidRDefault="0076682A">
            <w:pPr>
              <w:jc w:val="center"/>
              <w:rPr>
                <w:rFonts w:ascii="Calibri Light" w:hAnsi="Calibri Light"/>
                <w:color w:val="000000"/>
                <w:sz w:val="26"/>
                <w:szCs w:val="26"/>
              </w:rPr>
            </w:pPr>
            <w:r>
              <w:rPr>
                <w:rFonts w:ascii="Calibri Light" w:hAnsi="Calibri Light"/>
                <w:color w:val="000000"/>
                <w:sz w:val="26"/>
                <w:szCs w:val="26"/>
              </w:rPr>
              <w:t>Dialdesk- Annual Plan</w:t>
            </w:r>
          </w:p>
        </w:tc>
        <w:tc>
          <w:tcPr>
            <w:tcW w:w="137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6682A" w:rsidRDefault="0076682A">
            <w:pPr>
              <w:jc w:val="center"/>
              <w:rPr>
                <w:rFonts w:ascii="Calibri Light" w:hAnsi="Calibri Light"/>
                <w:b/>
                <w:bCs/>
                <w:color w:val="000000"/>
                <w:sz w:val="26"/>
                <w:szCs w:val="26"/>
              </w:rPr>
            </w:pPr>
            <w:r>
              <w:rPr>
                <w:rFonts w:ascii="Calibri Light" w:hAnsi="Calibri Light"/>
                <w:b/>
                <w:bCs/>
                <w:color w:val="000000"/>
                <w:sz w:val="26"/>
                <w:szCs w:val="26"/>
              </w:rPr>
              <w:t>MARP111</w:t>
            </w:r>
          </w:p>
        </w:tc>
      </w:tr>
      <w:tr w:rsidR="0076682A" w:rsidTr="0076682A">
        <w:trPr>
          <w:trHeight w:val="318"/>
        </w:trPr>
        <w:tc>
          <w:tcPr>
            <w:tcW w:w="7373" w:type="dxa"/>
            <w:gridSpan w:val="2"/>
            <w:tcBorders>
              <w:top w:val="nil"/>
              <w:left w:val="single" w:sz="8" w:space="0" w:color="auto"/>
              <w:bottom w:val="single" w:sz="8" w:space="0" w:color="auto"/>
              <w:right w:val="single" w:sz="8" w:space="0" w:color="000000"/>
            </w:tcBorders>
            <w:shd w:val="clear" w:color="auto" w:fill="D8D8D8"/>
            <w:noWrap/>
            <w:tcMar>
              <w:top w:w="0" w:type="dxa"/>
              <w:left w:w="108" w:type="dxa"/>
              <w:bottom w:w="0" w:type="dxa"/>
              <w:right w:w="108" w:type="dxa"/>
            </w:tcMar>
            <w:vAlign w:val="bottom"/>
            <w:hideMark/>
          </w:tcPr>
          <w:p w:rsidR="0076682A" w:rsidRDefault="0076682A">
            <w:pPr>
              <w:jc w:val="center"/>
              <w:rPr>
                <w:rFonts w:ascii="Calibri Light" w:hAnsi="Calibri Light"/>
                <w:b/>
                <w:bCs/>
                <w:color w:val="000000"/>
                <w:sz w:val="26"/>
                <w:szCs w:val="26"/>
              </w:rPr>
            </w:pPr>
            <w:r>
              <w:rPr>
                <w:rFonts w:ascii="Calibri Light" w:hAnsi="Calibri Light"/>
                <w:b/>
                <w:bCs/>
                <w:color w:val="000000"/>
                <w:sz w:val="26"/>
                <w:szCs w:val="26"/>
              </w:rPr>
              <w:t>Plan Name</w:t>
            </w:r>
          </w:p>
        </w:tc>
      </w:tr>
      <w:tr w:rsidR="0076682A" w:rsidTr="0076682A">
        <w:trPr>
          <w:trHeight w:val="318"/>
        </w:trPr>
        <w:tc>
          <w:tcPr>
            <w:tcW w:w="599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76682A" w:rsidRDefault="0076682A">
            <w:pPr>
              <w:jc w:val="center"/>
              <w:rPr>
                <w:rFonts w:ascii="Calibri Light" w:hAnsi="Calibri Light"/>
                <w:color w:val="000000"/>
                <w:sz w:val="26"/>
                <w:szCs w:val="26"/>
              </w:rPr>
            </w:pPr>
            <w:r>
              <w:rPr>
                <w:rFonts w:ascii="Calibri Light" w:hAnsi="Calibri Light"/>
                <w:color w:val="000000"/>
                <w:sz w:val="26"/>
                <w:szCs w:val="26"/>
              </w:rPr>
              <w:t>One Time Setup Cost</w:t>
            </w:r>
          </w:p>
        </w:tc>
        <w:tc>
          <w:tcPr>
            <w:tcW w:w="137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6682A" w:rsidRDefault="0076682A">
            <w:pPr>
              <w:jc w:val="center"/>
              <w:rPr>
                <w:rFonts w:ascii="Calibri Light" w:hAnsi="Calibri Light"/>
                <w:color w:val="000000"/>
                <w:sz w:val="26"/>
                <w:szCs w:val="26"/>
              </w:rPr>
            </w:pPr>
            <w:r>
              <w:rPr>
                <w:rFonts w:ascii="Calibri Light" w:hAnsi="Calibri Light"/>
                <w:color w:val="000000"/>
                <w:sz w:val="26"/>
                <w:szCs w:val="26"/>
              </w:rPr>
              <w:t>10000</w:t>
            </w:r>
          </w:p>
        </w:tc>
      </w:tr>
      <w:tr w:rsidR="0076682A" w:rsidTr="0076682A">
        <w:trPr>
          <w:trHeight w:val="318"/>
        </w:trPr>
        <w:tc>
          <w:tcPr>
            <w:tcW w:w="599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76682A" w:rsidRDefault="0076682A">
            <w:pPr>
              <w:jc w:val="center"/>
              <w:rPr>
                <w:rFonts w:ascii="Calibri Light" w:hAnsi="Calibri Light"/>
                <w:color w:val="000000"/>
                <w:sz w:val="26"/>
                <w:szCs w:val="26"/>
              </w:rPr>
            </w:pPr>
            <w:r>
              <w:rPr>
                <w:rFonts w:ascii="Calibri Light" w:hAnsi="Calibri Light"/>
                <w:color w:val="000000"/>
                <w:sz w:val="26"/>
                <w:szCs w:val="26"/>
              </w:rPr>
              <w:t>Refundable Security Deposit</w:t>
            </w:r>
          </w:p>
        </w:tc>
        <w:tc>
          <w:tcPr>
            <w:tcW w:w="137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6682A" w:rsidRDefault="0076682A">
            <w:pPr>
              <w:jc w:val="center"/>
              <w:rPr>
                <w:rFonts w:ascii="Calibri Light" w:hAnsi="Calibri Light"/>
                <w:color w:val="000000"/>
                <w:sz w:val="26"/>
                <w:szCs w:val="26"/>
              </w:rPr>
            </w:pPr>
            <w:r>
              <w:rPr>
                <w:rFonts w:ascii="Calibri Light" w:hAnsi="Calibri Light"/>
                <w:color w:val="000000"/>
                <w:sz w:val="26"/>
                <w:szCs w:val="26"/>
              </w:rPr>
              <w:t>NIL</w:t>
            </w:r>
          </w:p>
        </w:tc>
      </w:tr>
      <w:tr w:rsidR="0076682A" w:rsidTr="0076682A">
        <w:trPr>
          <w:trHeight w:val="318"/>
        </w:trPr>
        <w:tc>
          <w:tcPr>
            <w:tcW w:w="599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76682A" w:rsidRDefault="0076682A">
            <w:pPr>
              <w:jc w:val="center"/>
              <w:rPr>
                <w:rFonts w:ascii="Calibri Light" w:hAnsi="Calibri Light"/>
                <w:color w:val="000000"/>
                <w:sz w:val="26"/>
                <w:szCs w:val="26"/>
              </w:rPr>
            </w:pPr>
            <w:r>
              <w:rPr>
                <w:rFonts w:ascii="Calibri Light" w:hAnsi="Calibri Light"/>
                <w:color w:val="000000"/>
                <w:sz w:val="26"/>
                <w:szCs w:val="26"/>
              </w:rPr>
              <w:t>Annual Advance Rental</w:t>
            </w:r>
          </w:p>
        </w:tc>
        <w:tc>
          <w:tcPr>
            <w:tcW w:w="137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6682A" w:rsidRDefault="0076682A">
            <w:pPr>
              <w:jc w:val="center"/>
              <w:rPr>
                <w:rFonts w:ascii="Calibri Light" w:hAnsi="Calibri Light"/>
                <w:b/>
                <w:bCs/>
                <w:sz w:val="26"/>
                <w:szCs w:val="26"/>
              </w:rPr>
            </w:pPr>
            <w:r>
              <w:rPr>
                <w:rFonts w:ascii="Calibri Light" w:hAnsi="Calibri Light"/>
                <w:b/>
                <w:bCs/>
                <w:sz w:val="26"/>
                <w:szCs w:val="26"/>
              </w:rPr>
              <w:t>111000</w:t>
            </w:r>
          </w:p>
        </w:tc>
      </w:tr>
      <w:tr w:rsidR="0076682A" w:rsidTr="0076682A">
        <w:trPr>
          <w:trHeight w:val="318"/>
        </w:trPr>
        <w:tc>
          <w:tcPr>
            <w:tcW w:w="599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76682A" w:rsidRDefault="0076682A">
            <w:pPr>
              <w:jc w:val="center"/>
              <w:rPr>
                <w:rFonts w:ascii="Calibri Light" w:hAnsi="Calibri Light"/>
                <w:color w:val="000000"/>
                <w:sz w:val="26"/>
                <w:szCs w:val="26"/>
              </w:rPr>
            </w:pPr>
            <w:r>
              <w:rPr>
                <w:rFonts w:ascii="Calibri Light" w:hAnsi="Calibri Light"/>
                <w:color w:val="000000"/>
                <w:sz w:val="26"/>
                <w:szCs w:val="26"/>
              </w:rPr>
              <w:t>Free Value - Toll Free</w:t>
            </w:r>
          </w:p>
        </w:tc>
        <w:tc>
          <w:tcPr>
            <w:tcW w:w="137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6682A" w:rsidRDefault="0076682A">
            <w:pPr>
              <w:jc w:val="center"/>
              <w:rPr>
                <w:rFonts w:ascii="Calibri Light" w:hAnsi="Calibri Light"/>
                <w:sz w:val="26"/>
                <w:szCs w:val="26"/>
              </w:rPr>
            </w:pPr>
            <w:r>
              <w:rPr>
                <w:rFonts w:ascii="Calibri Light" w:hAnsi="Calibri Light"/>
                <w:sz w:val="26"/>
                <w:szCs w:val="26"/>
              </w:rPr>
              <w:t>56000</w:t>
            </w:r>
          </w:p>
        </w:tc>
      </w:tr>
      <w:tr w:rsidR="0076682A" w:rsidTr="0076682A">
        <w:trPr>
          <w:trHeight w:val="318"/>
        </w:trPr>
        <w:tc>
          <w:tcPr>
            <w:tcW w:w="7373" w:type="dxa"/>
            <w:gridSpan w:val="2"/>
            <w:tcBorders>
              <w:top w:val="nil"/>
              <w:left w:val="single" w:sz="8" w:space="0" w:color="auto"/>
              <w:bottom w:val="single" w:sz="8" w:space="0" w:color="auto"/>
              <w:right w:val="single" w:sz="8" w:space="0" w:color="000000"/>
            </w:tcBorders>
            <w:shd w:val="clear" w:color="auto" w:fill="D8D8D8"/>
            <w:noWrap/>
            <w:tcMar>
              <w:top w:w="0" w:type="dxa"/>
              <w:left w:w="108" w:type="dxa"/>
              <w:bottom w:w="0" w:type="dxa"/>
              <w:right w:w="108" w:type="dxa"/>
            </w:tcMar>
            <w:vAlign w:val="bottom"/>
            <w:hideMark/>
          </w:tcPr>
          <w:p w:rsidR="0076682A" w:rsidRDefault="0076682A">
            <w:pPr>
              <w:jc w:val="center"/>
              <w:rPr>
                <w:rFonts w:ascii="Calibri Light" w:hAnsi="Calibri Light"/>
                <w:b/>
                <w:bCs/>
                <w:color w:val="000000"/>
                <w:sz w:val="26"/>
                <w:szCs w:val="26"/>
              </w:rPr>
            </w:pPr>
            <w:r>
              <w:rPr>
                <w:rFonts w:ascii="Calibri Light" w:hAnsi="Calibri Light"/>
                <w:b/>
                <w:bCs/>
                <w:color w:val="000000"/>
                <w:sz w:val="26"/>
                <w:szCs w:val="26"/>
              </w:rPr>
              <w:t>Plan Unit Rate</w:t>
            </w:r>
          </w:p>
        </w:tc>
      </w:tr>
      <w:tr w:rsidR="0076682A" w:rsidTr="0076682A">
        <w:trPr>
          <w:trHeight w:val="318"/>
        </w:trPr>
        <w:tc>
          <w:tcPr>
            <w:tcW w:w="599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76682A" w:rsidRDefault="0076682A">
            <w:pPr>
              <w:jc w:val="center"/>
              <w:rPr>
                <w:rFonts w:ascii="Calibri Light" w:hAnsi="Calibri Light"/>
                <w:color w:val="000000"/>
                <w:sz w:val="26"/>
                <w:szCs w:val="26"/>
              </w:rPr>
            </w:pPr>
            <w:r>
              <w:rPr>
                <w:rFonts w:ascii="Calibri Light" w:hAnsi="Calibri Light"/>
                <w:color w:val="000000"/>
                <w:sz w:val="26"/>
                <w:szCs w:val="26"/>
              </w:rPr>
              <w:t>Transactional SMS (150 Characters)</w:t>
            </w:r>
          </w:p>
        </w:tc>
        <w:tc>
          <w:tcPr>
            <w:tcW w:w="137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6682A" w:rsidRDefault="0076682A">
            <w:pPr>
              <w:jc w:val="center"/>
              <w:rPr>
                <w:rFonts w:ascii="Calibri Light" w:hAnsi="Calibri Light"/>
                <w:color w:val="000000"/>
                <w:sz w:val="26"/>
                <w:szCs w:val="26"/>
              </w:rPr>
            </w:pPr>
            <w:r>
              <w:rPr>
                <w:rFonts w:ascii="Calibri Light" w:hAnsi="Calibri Light"/>
                <w:color w:val="000000"/>
                <w:sz w:val="26"/>
                <w:szCs w:val="26"/>
              </w:rPr>
              <w:t>0.32</w:t>
            </w:r>
          </w:p>
        </w:tc>
      </w:tr>
      <w:tr w:rsidR="0076682A" w:rsidTr="0076682A">
        <w:trPr>
          <w:trHeight w:val="318"/>
        </w:trPr>
        <w:tc>
          <w:tcPr>
            <w:tcW w:w="599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76682A" w:rsidRDefault="0076682A">
            <w:pPr>
              <w:jc w:val="center"/>
              <w:rPr>
                <w:rFonts w:ascii="Calibri Light" w:hAnsi="Calibri Light"/>
                <w:color w:val="000000"/>
                <w:sz w:val="26"/>
                <w:szCs w:val="26"/>
              </w:rPr>
            </w:pPr>
            <w:r>
              <w:rPr>
                <w:rFonts w:ascii="Calibri Light" w:hAnsi="Calibri Light"/>
                <w:color w:val="000000"/>
                <w:sz w:val="26"/>
                <w:szCs w:val="26"/>
              </w:rPr>
              <w:t>EMAIL</w:t>
            </w:r>
          </w:p>
        </w:tc>
        <w:tc>
          <w:tcPr>
            <w:tcW w:w="137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6682A" w:rsidRDefault="0076682A">
            <w:pPr>
              <w:jc w:val="center"/>
              <w:rPr>
                <w:rFonts w:ascii="Calibri Light" w:hAnsi="Calibri Light"/>
                <w:color w:val="000000"/>
                <w:sz w:val="26"/>
                <w:szCs w:val="26"/>
              </w:rPr>
            </w:pPr>
            <w:r>
              <w:rPr>
                <w:rFonts w:ascii="Calibri Light" w:hAnsi="Calibri Light"/>
                <w:color w:val="000000"/>
                <w:sz w:val="26"/>
                <w:szCs w:val="26"/>
              </w:rPr>
              <w:t>0</w:t>
            </w:r>
            <w:r>
              <w:rPr>
                <w:rFonts w:ascii="Calibri Light" w:hAnsi="Calibri Light"/>
                <w:sz w:val="26"/>
                <w:szCs w:val="26"/>
              </w:rPr>
              <w:t>.1</w:t>
            </w:r>
          </w:p>
        </w:tc>
      </w:tr>
      <w:tr w:rsidR="0076682A" w:rsidTr="0076682A">
        <w:trPr>
          <w:trHeight w:val="318"/>
        </w:trPr>
        <w:tc>
          <w:tcPr>
            <w:tcW w:w="599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76682A" w:rsidRDefault="0076682A">
            <w:pPr>
              <w:jc w:val="center"/>
              <w:rPr>
                <w:rFonts w:ascii="Calibri Light" w:hAnsi="Calibri Light"/>
                <w:color w:val="000000"/>
                <w:sz w:val="26"/>
                <w:szCs w:val="26"/>
              </w:rPr>
            </w:pPr>
            <w:r>
              <w:rPr>
                <w:rFonts w:ascii="Calibri Light" w:hAnsi="Calibri Light"/>
                <w:color w:val="000000"/>
                <w:sz w:val="26"/>
                <w:szCs w:val="26"/>
              </w:rPr>
              <w:t>Inbound Calling Minutes (Pulse 1 MIN)- Toll Free</w:t>
            </w:r>
          </w:p>
        </w:tc>
        <w:tc>
          <w:tcPr>
            <w:tcW w:w="137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6682A" w:rsidRDefault="0076682A">
            <w:pPr>
              <w:jc w:val="center"/>
              <w:rPr>
                <w:rFonts w:ascii="Calibri Light" w:hAnsi="Calibri Light"/>
                <w:color w:val="000000"/>
                <w:sz w:val="26"/>
                <w:szCs w:val="26"/>
              </w:rPr>
            </w:pPr>
            <w:r>
              <w:rPr>
                <w:rFonts w:ascii="Calibri Light" w:hAnsi="Calibri Light"/>
                <w:color w:val="000000"/>
                <w:sz w:val="26"/>
                <w:szCs w:val="26"/>
              </w:rPr>
              <w:t>4.1</w:t>
            </w:r>
          </w:p>
        </w:tc>
      </w:tr>
      <w:tr w:rsidR="0076682A" w:rsidTr="0076682A">
        <w:trPr>
          <w:trHeight w:val="334"/>
        </w:trPr>
        <w:tc>
          <w:tcPr>
            <w:tcW w:w="599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76682A" w:rsidRDefault="0076682A">
            <w:pPr>
              <w:jc w:val="center"/>
              <w:rPr>
                <w:rFonts w:ascii="Calibri Light" w:hAnsi="Calibri Light"/>
                <w:color w:val="000000"/>
                <w:sz w:val="26"/>
                <w:szCs w:val="26"/>
              </w:rPr>
            </w:pPr>
            <w:r>
              <w:rPr>
                <w:rFonts w:ascii="Calibri Light" w:hAnsi="Calibri Light"/>
                <w:color w:val="000000"/>
                <w:sz w:val="26"/>
                <w:szCs w:val="26"/>
              </w:rPr>
              <w:lastRenderedPageBreak/>
              <w:t>Outbound Calling Minutes (Pulse 1 MIN)</w:t>
            </w:r>
          </w:p>
        </w:tc>
        <w:tc>
          <w:tcPr>
            <w:tcW w:w="137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6682A" w:rsidRDefault="0076682A">
            <w:pPr>
              <w:jc w:val="center"/>
              <w:rPr>
                <w:rFonts w:ascii="Calibri Light" w:hAnsi="Calibri Light"/>
                <w:color w:val="000000"/>
                <w:sz w:val="26"/>
                <w:szCs w:val="26"/>
              </w:rPr>
            </w:pPr>
            <w:r>
              <w:rPr>
                <w:rFonts w:ascii="Calibri Light" w:hAnsi="Calibri Light"/>
                <w:color w:val="000000"/>
                <w:sz w:val="26"/>
                <w:szCs w:val="26"/>
              </w:rPr>
              <w:t>3.75</w:t>
            </w:r>
          </w:p>
        </w:tc>
      </w:tr>
    </w:tbl>
    <w:p w:rsidR="0076682A" w:rsidRDefault="0076682A" w:rsidP="0076682A">
      <w:pPr>
        <w:rPr>
          <w:rFonts w:ascii="Calibri Light" w:eastAsiaTheme="minorHAnsi" w:hAnsi="Calibri Light" w:cs="Calibri"/>
          <w:sz w:val="26"/>
          <w:szCs w:val="26"/>
        </w:rPr>
      </w:pPr>
    </w:p>
    <w:p w:rsidR="0076682A" w:rsidRDefault="0076682A" w:rsidP="0076682A">
      <w:pPr>
        <w:rPr>
          <w:rFonts w:ascii="Calibri Light" w:hAnsi="Calibri Light"/>
          <w:sz w:val="26"/>
          <w:szCs w:val="26"/>
        </w:rPr>
      </w:pPr>
    </w:p>
    <w:p w:rsidR="0076682A" w:rsidRDefault="0076682A" w:rsidP="0076682A">
      <w:pPr>
        <w:rPr>
          <w:rFonts w:ascii="Calibri Light" w:hAnsi="Calibri Light"/>
          <w:sz w:val="26"/>
          <w:szCs w:val="26"/>
        </w:rPr>
      </w:pPr>
    </w:p>
    <w:p w:rsidR="0076682A" w:rsidRDefault="0076682A" w:rsidP="0076682A">
      <w:pPr>
        <w:rPr>
          <w:rFonts w:ascii="Calibri Light" w:hAnsi="Calibri Light"/>
          <w:sz w:val="26"/>
          <w:szCs w:val="26"/>
        </w:rPr>
      </w:pPr>
    </w:p>
    <w:p w:rsidR="0076682A" w:rsidRDefault="0076682A" w:rsidP="0076682A">
      <w:pPr>
        <w:pStyle w:val="NormalWeb"/>
        <w:jc w:val="both"/>
        <w:rPr>
          <w:rFonts w:ascii="Calibri Light" w:hAnsi="Calibri Light"/>
          <w:b/>
          <w:bCs/>
          <w:i/>
          <w:iCs/>
          <w:sz w:val="26"/>
          <w:szCs w:val="26"/>
          <w:u w:val="single"/>
        </w:rPr>
      </w:pPr>
      <w:r>
        <w:rPr>
          <w:rFonts w:ascii="Calibri Light" w:hAnsi="Calibri Light"/>
          <w:b/>
          <w:bCs/>
          <w:i/>
          <w:iCs/>
          <w:sz w:val="26"/>
          <w:szCs w:val="26"/>
          <w:u w:val="single"/>
        </w:rPr>
        <w:t>Terms &amp; Conditions</w:t>
      </w:r>
    </w:p>
    <w:p w:rsidR="0076682A" w:rsidRDefault="0076682A" w:rsidP="0076682A">
      <w:pPr>
        <w:pStyle w:val="NormalWeb"/>
        <w:numPr>
          <w:ilvl w:val="0"/>
          <w:numId w:val="9"/>
        </w:numPr>
        <w:spacing w:before="0" w:beforeAutospacing="0" w:after="0" w:afterAutospacing="0"/>
        <w:jc w:val="both"/>
        <w:rPr>
          <w:rFonts w:ascii="Calibri Light" w:hAnsi="Calibri Light"/>
          <w:sz w:val="26"/>
          <w:szCs w:val="26"/>
        </w:rPr>
      </w:pPr>
      <w:r>
        <w:rPr>
          <w:rFonts w:ascii="Calibri Light" w:hAnsi="Calibri Light"/>
          <w:sz w:val="26"/>
          <w:szCs w:val="26"/>
        </w:rPr>
        <w:t xml:space="preserve">Payment &amp; PO in favor of </w:t>
      </w:r>
      <w:r>
        <w:rPr>
          <w:rFonts w:ascii="Calibri Light" w:hAnsi="Calibri Light"/>
          <w:b/>
          <w:bCs/>
          <w:sz w:val="26"/>
          <w:szCs w:val="26"/>
        </w:rPr>
        <w:t>“I Spark Data Connect Pvt. Ltd.”</w:t>
      </w:r>
    </w:p>
    <w:p w:rsidR="0076682A" w:rsidRDefault="0076682A" w:rsidP="0076682A">
      <w:pPr>
        <w:pStyle w:val="NormalWeb"/>
        <w:numPr>
          <w:ilvl w:val="0"/>
          <w:numId w:val="9"/>
        </w:numPr>
        <w:spacing w:before="0" w:beforeAutospacing="0" w:after="0" w:afterAutospacing="0"/>
        <w:jc w:val="both"/>
        <w:rPr>
          <w:rFonts w:ascii="Calibri Light" w:hAnsi="Calibri Light"/>
          <w:sz w:val="26"/>
          <w:szCs w:val="26"/>
        </w:rPr>
      </w:pPr>
      <w:r>
        <w:rPr>
          <w:rFonts w:ascii="Calibri Light" w:hAnsi="Calibri Light"/>
          <w:sz w:val="26"/>
          <w:szCs w:val="26"/>
        </w:rPr>
        <w:t>Service Tax Extra as applicable.</w:t>
      </w:r>
    </w:p>
    <w:p w:rsidR="0076682A" w:rsidRDefault="0076682A" w:rsidP="0076682A">
      <w:pPr>
        <w:pStyle w:val="NormalWeb"/>
        <w:numPr>
          <w:ilvl w:val="0"/>
          <w:numId w:val="9"/>
        </w:numPr>
        <w:spacing w:before="0" w:beforeAutospacing="0" w:after="0" w:afterAutospacing="0"/>
        <w:jc w:val="both"/>
        <w:rPr>
          <w:rFonts w:ascii="Calibri Light" w:hAnsi="Calibri Light"/>
          <w:sz w:val="26"/>
          <w:szCs w:val="26"/>
        </w:rPr>
      </w:pPr>
      <w:r>
        <w:rPr>
          <w:rFonts w:ascii="Calibri Light" w:hAnsi="Calibri Light"/>
          <w:sz w:val="26"/>
          <w:szCs w:val="26"/>
        </w:rPr>
        <w:t>Commissioning Time: 15 Days from the date of LOI</w:t>
      </w:r>
    </w:p>
    <w:p w:rsidR="0076682A" w:rsidRDefault="0076682A" w:rsidP="0076682A">
      <w:pPr>
        <w:pStyle w:val="NormalWeb"/>
        <w:numPr>
          <w:ilvl w:val="0"/>
          <w:numId w:val="9"/>
        </w:numPr>
        <w:spacing w:before="0" w:beforeAutospacing="0" w:after="0" w:afterAutospacing="0"/>
        <w:jc w:val="both"/>
        <w:rPr>
          <w:rFonts w:ascii="Calibri Light" w:hAnsi="Calibri Light"/>
          <w:b/>
          <w:bCs/>
          <w:sz w:val="26"/>
          <w:szCs w:val="26"/>
        </w:rPr>
      </w:pPr>
      <w:r>
        <w:rPr>
          <w:rFonts w:ascii="Calibri Light" w:hAnsi="Calibri Light"/>
          <w:sz w:val="26"/>
          <w:szCs w:val="26"/>
        </w:rPr>
        <w:t>Payment 100% in advance</w:t>
      </w:r>
    </w:p>
    <w:p w:rsidR="0076682A" w:rsidRDefault="0076682A" w:rsidP="0076682A">
      <w:pPr>
        <w:pStyle w:val="NormalWeb"/>
        <w:numPr>
          <w:ilvl w:val="0"/>
          <w:numId w:val="9"/>
        </w:numPr>
        <w:spacing w:before="0" w:beforeAutospacing="0" w:after="0" w:afterAutospacing="0"/>
        <w:jc w:val="both"/>
        <w:rPr>
          <w:rFonts w:ascii="Calibri Light" w:hAnsi="Calibri Light"/>
          <w:sz w:val="26"/>
          <w:szCs w:val="26"/>
        </w:rPr>
      </w:pPr>
      <w:r>
        <w:rPr>
          <w:rFonts w:ascii="Calibri Light" w:hAnsi="Calibri Light"/>
          <w:sz w:val="26"/>
          <w:szCs w:val="26"/>
        </w:rPr>
        <w:t>Training on product shall be provided by client</w:t>
      </w:r>
    </w:p>
    <w:p w:rsidR="0076682A" w:rsidRDefault="0076682A" w:rsidP="0076682A">
      <w:pPr>
        <w:pStyle w:val="NormalWeb"/>
        <w:jc w:val="both"/>
        <w:rPr>
          <w:rFonts w:ascii="Calibri Light" w:hAnsi="Calibri Light"/>
          <w:sz w:val="26"/>
          <w:szCs w:val="26"/>
        </w:rPr>
      </w:pPr>
      <w:r>
        <w:rPr>
          <w:rFonts w:ascii="Calibri Light" w:hAnsi="Calibri Light"/>
          <w:sz w:val="26"/>
          <w:szCs w:val="26"/>
        </w:rPr>
        <w:t>However should you require any further information, Kindly advice accordingly.</w:t>
      </w:r>
    </w:p>
    <w:p w:rsidR="0076682A" w:rsidRPr="00893C2C" w:rsidRDefault="0076682A" w:rsidP="007966DA">
      <w:pPr>
        <w:spacing w:after="0" w:line="240" w:lineRule="auto"/>
        <w:rPr>
          <w:rFonts w:asciiTheme="minorHAnsi" w:hAnsiTheme="minorHAnsi" w:cstheme="minorHAnsi"/>
          <w:b/>
        </w:rPr>
      </w:pPr>
      <w:bookmarkStart w:id="25" w:name="_GoBack"/>
      <w:bookmarkEnd w:id="25"/>
    </w:p>
    <w:sectPr w:rsidR="0076682A" w:rsidRPr="00893C2C" w:rsidSect="00452333">
      <w:foot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54E4" w:rsidRDefault="00CC54E4" w:rsidP="00801243">
      <w:pPr>
        <w:spacing w:after="0" w:line="240" w:lineRule="auto"/>
      </w:pPr>
      <w:r>
        <w:separator/>
      </w:r>
    </w:p>
  </w:endnote>
  <w:endnote w:type="continuationSeparator" w:id="0">
    <w:p w:rsidR="00CC54E4" w:rsidRDefault="00CC54E4" w:rsidP="00801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Arial Rounded MT Bold">
    <w:altName w:val="Lexia"/>
    <w:panose1 w:val="020F070403050403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D8D" w:rsidRDefault="00DC0D8D">
    <w:pPr>
      <w:pStyle w:val="Footer"/>
      <w:jc w:val="center"/>
    </w:pPr>
  </w:p>
  <w:p w:rsidR="00DC0D8D" w:rsidRPr="000726B3" w:rsidRDefault="0076682A" w:rsidP="00C95A1B">
    <w:pPr>
      <w:pStyle w:val="Footer"/>
      <w:rPr>
        <w:rFonts w:asciiTheme="majorHAnsi" w:hAnsiTheme="majorHAnsi"/>
      </w:rPr>
    </w:pPr>
    <w:r>
      <w:rPr>
        <w:rFonts w:asciiTheme="majorHAnsi" w:hAnsiTheme="majorHAnsi"/>
      </w:rPr>
      <w:t>TANDEM</w:t>
    </w:r>
    <w:r w:rsidR="00DC0D8D" w:rsidRPr="000726B3">
      <w:rPr>
        <w:rFonts w:asciiTheme="majorHAnsi" w:hAnsiTheme="majorHAnsi"/>
      </w:rPr>
      <w:t>_____________</w:t>
    </w:r>
    <w:r w:rsidR="00DC0D8D" w:rsidRPr="000726B3">
      <w:rPr>
        <w:rFonts w:asciiTheme="majorHAnsi" w:hAnsiTheme="majorHAnsi"/>
      </w:rPr>
      <w:tab/>
    </w:r>
    <w:sdt>
      <w:sdtPr>
        <w:rPr>
          <w:rFonts w:asciiTheme="majorHAnsi" w:hAnsiTheme="majorHAnsi"/>
        </w:rPr>
        <w:id w:val="1270657107"/>
        <w:docPartObj>
          <w:docPartGallery w:val="Page Numbers (Bottom of Page)"/>
          <w:docPartUnique/>
        </w:docPartObj>
      </w:sdtPr>
      <w:sdtEndPr>
        <w:rPr>
          <w:noProof/>
        </w:rPr>
      </w:sdtEndPr>
      <w:sdtContent>
        <w:r w:rsidR="00DC0D8D" w:rsidRPr="000726B3">
          <w:rPr>
            <w:rFonts w:asciiTheme="majorHAnsi" w:hAnsiTheme="majorHAnsi"/>
          </w:rPr>
          <w:fldChar w:fldCharType="begin"/>
        </w:r>
        <w:r w:rsidR="00DC0D8D" w:rsidRPr="000726B3">
          <w:rPr>
            <w:rFonts w:asciiTheme="majorHAnsi" w:hAnsiTheme="majorHAnsi"/>
          </w:rPr>
          <w:instrText xml:space="preserve"> PAGE   \* MERGEFORMAT </w:instrText>
        </w:r>
        <w:r w:rsidR="00DC0D8D" w:rsidRPr="000726B3">
          <w:rPr>
            <w:rFonts w:asciiTheme="majorHAnsi" w:hAnsiTheme="majorHAnsi"/>
          </w:rPr>
          <w:fldChar w:fldCharType="separate"/>
        </w:r>
        <w:r>
          <w:rPr>
            <w:rFonts w:asciiTheme="majorHAnsi" w:hAnsiTheme="majorHAnsi"/>
            <w:noProof/>
          </w:rPr>
          <w:t>13</w:t>
        </w:r>
        <w:r w:rsidR="00DC0D8D" w:rsidRPr="000726B3">
          <w:rPr>
            <w:rFonts w:asciiTheme="majorHAnsi" w:hAnsiTheme="majorHAnsi"/>
            <w:noProof/>
          </w:rPr>
          <w:fldChar w:fldCharType="end"/>
        </w:r>
        <w:r w:rsidR="00DC0D8D" w:rsidRPr="000726B3">
          <w:rPr>
            <w:rFonts w:asciiTheme="majorHAnsi" w:hAnsiTheme="majorHAnsi"/>
            <w:noProof/>
          </w:rPr>
          <w:tab/>
        </w:r>
        <w:r w:rsidR="00314B4E">
          <w:rPr>
            <w:rFonts w:asciiTheme="majorHAnsi" w:hAnsiTheme="majorHAnsi"/>
            <w:noProof/>
          </w:rPr>
          <w:t>MAS</w:t>
        </w:r>
        <w:r w:rsidR="00DC0D8D" w:rsidRPr="000726B3">
          <w:rPr>
            <w:rFonts w:asciiTheme="majorHAnsi" w:hAnsiTheme="majorHAnsi"/>
            <w:noProof/>
          </w:rPr>
          <w:t>______________</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54E4" w:rsidRDefault="00CC54E4" w:rsidP="00801243">
      <w:pPr>
        <w:spacing w:after="0" w:line="240" w:lineRule="auto"/>
      </w:pPr>
      <w:r>
        <w:separator/>
      </w:r>
    </w:p>
  </w:footnote>
  <w:footnote w:type="continuationSeparator" w:id="0">
    <w:p w:rsidR="00CC54E4" w:rsidRDefault="00CC54E4" w:rsidP="008012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A9192B"/>
    <w:multiLevelType w:val="hybridMultilevel"/>
    <w:tmpl w:val="95C8C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135555D"/>
    <w:multiLevelType w:val="hybridMultilevel"/>
    <w:tmpl w:val="BF9E9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653703"/>
    <w:multiLevelType w:val="hybridMultilevel"/>
    <w:tmpl w:val="28C0CB0E"/>
    <w:lvl w:ilvl="0" w:tplc="514EB30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4A7A79A8"/>
    <w:multiLevelType w:val="hybridMultilevel"/>
    <w:tmpl w:val="A27E5E64"/>
    <w:lvl w:ilvl="0" w:tplc="4EE89A6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BDE445A"/>
    <w:multiLevelType w:val="hybridMultilevel"/>
    <w:tmpl w:val="CD7A7A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8C57C2"/>
    <w:multiLevelType w:val="multilevel"/>
    <w:tmpl w:val="6FA6CB08"/>
    <w:lvl w:ilvl="0">
      <w:start w:val="1"/>
      <w:numFmt w:val="decimal"/>
      <w:lvlText w:val="%1."/>
      <w:lvlJc w:val="left"/>
      <w:pPr>
        <w:tabs>
          <w:tab w:val="num" w:pos="432"/>
        </w:tabs>
        <w:ind w:left="432" w:hanging="432"/>
      </w:pPr>
      <w:rPr>
        <w:rFonts w:ascii="Arial" w:hAnsi="Arial" w:hint="default"/>
        <w:b/>
        <w:i w:val="0"/>
        <w:sz w:val="28"/>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6A773773"/>
    <w:multiLevelType w:val="hybridMultilevel"/>
    <w:tmpl w:val="AA9A44AA"/>
    <w:lvl w:ilvl="0" w:tplc="9F78701C">
      <w:start w:val="1"/>
      <w:numFmt w:val="decimal"/>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6B711C5D"/>
    <w:multiLevelType w:val="multilevel"/>
    <w:tmpl w:val="C36E01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7DC663BC"/>
    <w:multiLevelType w:val="hybridMultilevel"/>
    <w:tmpl w:val="C22455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3"/>
  </w:num>
  <w:num w:numId="3">
    <w:abstractNumId w:val="5"/>
  </w:num>
  <w:num w:numId="4">
    <w:abstractNumId w:val="8"/>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4"/>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nehashis Khan">
    <w15:presenceInfo w15:providerId="Windows Live" w15:userId="a40cbfb75f9a09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B30"/>
    <w:rsid w:val="000114D4"/>
    <w:rsid w:val="0002157A"/>
    <w:rsid w:val="000255A6"/>
    <w:rsid w:val="00026219"/>
    <w:rsid w:val="000315DE"/>
    <w:rsid w:val="000334BA"/>
    <w:rsid w:val="000456F5"/>
    <w:rsid w:val="000476E5"/>
    <w:rsid w:val="000514A6"/>
    <w:rsid w:val="00053F31"/>
    <w:rsid w:val="00057F31"/>
    <w:rsid w:val="000726B3"/>
    <w:rsid w:val="000729E3"/>
    <w:rsid w:val="00075375"/>
    <w:rsid w:val="0007538B"/>
    <w:rsid w:val="00081E60"/>
    <w:rsid w:val="000835F1"/>
    <w:rsid w:val="000874F0"/>
    <w:rsid w:val="00094F67"/>
    <w:rsid w:val="000965AB"/>
    <w:rsid w:val="000976A6"/>
    <w:rsid w:val="000B26A8"/>
    <w:rsid w:val="000B2CF1"/>
    <w:rsid w:val="000B6612"/>
    <w:rsid w:val="000E0959"/>
    <w:rsid w:val="000E35B8"/>
    <w:rsid w:val="000E7E4C"/>
    <w:rsid w:val="00110A7C"/>
    <w:rsid w:val="0011781B"/>
    <w:rsid w:val="001202D3"/>
    <w:rsid w:val="001342C4"/>
    <w:rsid w:val="00145885"/>
    <w:rsid w:val="00146C93"/>
    <w:rsid w:val="00155A14"/>
    <w:rsid w:val="00171C04"/>
    <w:rsid w:val="001802B9"/>
    <w:rsid w:val="00181C21"/>
    <w:rsid w:val="00196205"/>
    <w:rsid w:val="001A11BF"/>
    <w:rsid w:val="001A55C4"/>
    <w:rsid w:val="001A7DDB"/>
    <w:rsid w:val="001C14DA"/>
    <w:rsid w:val="001C2189"/>
    <w:rsid w:val="001C2C1E"/>
    <w:rsid w:val="001E39EB"/>
    <w:rsid w:val="001F049E"/>
    <w:rsid w:val="001F16C3"/>
    <w:rsid w:val="001F4012"/>
    <w:rsid w:val="001F52C3"/>
    <w:rsid w:val="001F672C"/>
    <w:rsid w:val="00201CF4"/>
    <w:rsid w:val="00202595"/>
    <w:rsid w:val="00215B9F"/>
    <w:rsid w:val="0022105C"/>
    <w:rsid w:val="00221305"/>
    <w:rsid w:val="00222B77"/>
    <w:rsid w:val="00223FD0"/>
    <w:rsid w:val="00225B0E"/>
    <w:rsid w:val="00232F20"/>
    <w:rsid w:val="00237638"/>
    <w:rsid w:val="00241543"/>
    <w:rsid w:val="00246805"/>
    <w:rsid w:val="00246C73"/>
    <w:rsid w:val="0025208D"/>
    <w:rsid w:val="00260AE6"/>
    <w:rsid w:val="00264415"/>
    <w:rsid w:val="00264524"/>
    <w:rsid w:val="0026710E"/>
    <w:rsid w:val="00270FAE"/>
    <w:rsid w:val="002713F7"/>
    <w:rsid w:val="0027305D"/>
    <w:rsid w:val="00277D61"/>
    <w:rsid w:val="00284F58"/>
    <w:rsid w:val="00293187"/>
    <w:rsid w:val="002958DE"/>
    <w:rsid w:val="00296717"/>
    <w:rsid w:val="002A001C"/>
    <w:rsid w:val="002A190E"/>
    <w:rsid w:val="002A2B30"/>
    <w:rsid w:val="002A7DE5"/>
    <w:rsid w:val="002B61FC"/>
    <w:rsid w:val="002B7FF3"/>
    <w:rsid w:val="002C251D"/>
    <w:rsid w:val="002C36D7"/>
    <w:rsid w:val="002E2A60"/>
    <w:rsid w:val="002E5D27"/>
    <w:rsid w:val="002F36CE"/>
    <w:rsid w:val="002F7DB9"/>
    <w:rsid w:val="00301E29"/>
    <w:rsid w:val="00306BB0"/>
    <w:rsid w:val="00307299"/>
    <w:rsid w:val="00310A1E"/>
    <w:rsid w:val="00311236"/>
    <w:rsid w:val="0031238F"/>
    <w:rsid w:val="00314B4E"/>
    <w:rsid w:val="003266C5"/>
    <w:rsid w:val="0033602F"/>
    <w:rsid w:val="00341406"/>
    <w:rsid w:val="00345CEB"/>
    <w:rsid w:val="00347F7F"/>
    <w:rsid w:val="003534CB"/>
    <w:rsid w:val="0035528D"/>
    <w:rsid w:val="0036081F"/>
    <w:rsid w:val="00361D23"/>
    <w:rsid w:val="0039045E"/>
    <w:rsid w:val="003905EF"/>
    <w:rsid w:val="003920D1"/>
    <w:rsid w:val="003972DF"/>
    <w:rsid w:val="003A31F9"/>
    <w:rsid w:val="003A7153"/>
    <w:rsid w:val="003B0D58"/>
    <w:rsid w:val="003B1755"/>
    <w:rsid w:val="003B2858"/>
    <w:rsid w:val="003B4D61"/>
    <w:rsid w:val="003C09F4"/>
    <w:rsid w:val="003C4475"/>
    <w:rsid w:val="003D2172"/>
    <w:rsid w:val="003D3432"/>
    <w:rsid w:val="003E2281"/>
    <w:rsid w:val="003E58F9"/>
    <w:rsid w:val="003F0EBE"/>
    <w:rsid w:val="003F170A"/>
    <w:rsid w:val="003F235B"/>
    <w:rsid w:val="004107F3"/>
    <w:rsid w:val="00412568"/>
    <w:rsid w:val="00413460"/>
    <w:rsid w:val="004142AD"/>
    <w:rsid w:val="00416C72"/>
    <w:rsid w:val="00422FDB"/>
    <w:rsid w:val="00424561"/>
    <w:rsid w:val="004258E6"/>
    <w:rsid w:val="004273A6"/>
    <w:rsid w:val="004275F6"/>
    <w:rsid w:val="0043138C"/>
    <w:rsid w:val="004449B3"/>
    <w:rsid w:val="00452333"/>
    <w:rsid w:val="00461219"/>
    <w:rsid w:val="004612FE"/>
    <w:rsid w:val="004625DC"/>
    <w:rsid w:val="0046319C"/>
    <w:rsid w:val="00463980"/>
    <w:rsid w:val="00471589"/>
    <w:rsid w:val="00474CD4"/>
    <w:rsid w:val="00476A61"/>
    <w:rsid w:val="0047733B"/>
    <w:rsid w:val="00480B84"/>
    <w:rsid w:val="00480F7C"/>
    <w:rsid w:val="0048287D"/>
    <w:rsid w:val="004851BF"/>
    <w:rsid w:val="004859DE"/>
    <w:rsid w:val="004902AB"/>
    <w:rsid w:val="004A23EB"/>
    <w:rsid w:val="004B11C3"/>
    <w:rsid w:val="004B3039"/>
    <w:rsid w:val="004B423F"/>
    <w:rsid w:val="004C1F1F"/>
    <w:rsid w:val="004C6EE2"/>
    <w:rsid w:val="004D2ED4"/>
    <w:rsid w:val="004D7A51"/>
    <w:rsid w:val="004E4926"/>
    <w:rsid w:val="004F2EB2"/>
    <w:rsid w:val="004F3CAD"/>
    <w:rsid w:val="004F52B2"/>
    <w:rsid w:val="004F6684"/>
    <w:rsid w:val="00500C35"/>
    <w:rsid w:val="00511393"/>
    <w:rsid w:val="00511A37"/>
    <w:rsid w:val="005161D2"/>
    <w:rsid w:val="0051771A"/>
    <w:rsid w:val="00520B7F"/>
    <w:rsid w:val="0054412A"/>
    <w:rsid w:val="0055002E"/>
    <w:rsid w:val="0055327E"/>
    <w:rsid w:val="0055419E"/>
    <w:rsid w:val="005547D1"/>
    <w:rsid w:val="005628B2"/>
    <w:rsid w:val="005639AD"/>
    <w:rsid w:val="00567E01"/>
    <w:rsid w:val="00572E08"/>
    <w:rsid w:val="00597953"/>
    <w:rsid w:val="005A39D7"/>
    <w:rsid w:val="005B5D40"/>
    <w:rsid w:val="005B6A26"/>
    <w:rsid w:val="005C6F48"/>
    <w:rsid w:val="005D354D"/>
    <w:rsid w:val="005E63A9"/>
    <w:rsid w:val="005F2158"/>
    <w:rsid w:val="00603E44"/>
    <w:rsid w:val="006050A5"/>
    <w:rsid w:val="00606BBD"/>
    <w:rsid w:val="006142A7"/>
    <w:rsid w:val="00626933"/>
    <w:rsid w:val="0062723F"/>
    <w:rsid w:val="006300ED"/>
    <w:rsid w:val="00631498"/>
    <w:rsid w:val="006318C3"/>
    <w:rsid w:val="00642BDB"/>
    <w:rsid w:val="00644952"/>
    <w:rsid w:val="006527E1"/>
    <w:rsid w:val="006532EC"/>
    <w:rsid w:val="00660508"/>
    <w:rsid w:val="00660F76"/>
    <w:rsid w:val="00675A9D"/>
    <w:rsid w:val="006771CD"/>
    <w:rsid w:val="006808DF"/>
    <w:rsid w:val="006819A0"/>
    <w:rsid w:val="006843E4"/>
    <w:rsid w:val="00685E41"/>
    <w:rsid w:val="00692DDC"/>
    <w:rsid w:val="0069681D"/>
    <w:rsid w:val="006A0E0D"/>
    <w:rsid w:val="006A46F7"/>
    <w:rsid w:val="006B0105"/>
    <w:rsid w:val="006B27CC"/>
    <w:rsid w:val="006B6284"/>
    <w:rsid w:val="006C3A00"/>
    <w:rsid w:val="006E4A2D"/>
    <w:rsid w:val="006F6116"/>
    <w:rsid w:val="0070094B"/>
    <w:rsid w:val="0072090F"/>
    <w:rsid w:val="0072228D"/>
    <w:rsid w:val="00732E54"/>
    <w:rsid w:val="007359C0"/>
    <w:rsid w:val="007443B2"/>
    <w:rsid w:val="007452D5"/>
    <w:rsid w:val="00746D8E"/>
    <w:rsid w:val="0075070C"/>
    <w:rsid w:val="007623F7"/>
    <w:rsid w:val="00762B8F"/>
    <w:rsid w:val="0076682A"/>
    <w:rsid w:val="00786FC1"/>
    <w:rsid w:val="00793611"/>
    <w:rsid w:val="007966DA"/>
    <w:rsid w:val="007A025A"/>
    <w:rsid w:val="007A5583"/>
    <w:rsid w:val="007B3968"/>
    <w:rsid w:val="007B5CD3"/>
    <w:rsid w:val="007C47B8"/>
    <w:rsid w:val="007D113E"/>
    <w:rsid w:val="007D1FC7"/>
    <w:rsid w:val="007D206E"/>
    <w:rsid w:val="007D488E"/>
    <w:rsid w:val="007D5C6B"/>
    <w:rsid w:val="007E0F63"/>
    <w:rsid w:val="007E3DF5"/>
    <w:rsid w:val="007F5748"/>
    <w:rsid w:val="00800356"/>
    <w:rsid w:val="00801243"/>
    <w:rsid w:val="00805B99"/>
    <w:rsid w:val="00812898"/>
    <w:rsid w:val="00812A2C"/>
    <w:rsid w:val="00815E49"/>
    <w:rsid w:val="00831D31"/>
    <w:rsid w:val="00834214"/>
    <w:rsid w:val="00846758"/>
    <w:rsid w:val="00847792"/>
    <w:rsid w:val="0085244A"/>
    <w:rsid w:val="0085795F"/>
    <w:rsid w:val="008664D9"/>
    <w:rsid w:val="00872124"/>
    <w:rsid w:val="00885DEC"/>
    <w:rsid w:val="00887276"/>
    <w:rsid w:val="00890B44"/>
    <w:rsid w:val="008925D7"/>
    <w:rsid w:val="00893C2C"/>
    <w:rsid w:val="008B371A"/>
    <w:rsid w:val="008B3769"/>
    <w:rsid w:val="008B58DB"/>
    <w:rsid w:val="008C7B52"/>
    <w:rsid w:val="008D6114"/>
    <w:rsid w:val="008D6913"/>
    <w:rsid w:val="008E1B3C"/>
    <w:rsid w:val="008E360E"/>
    <w:rsid w:val="008E5F6E"/>
    <w:rsid w:val="00900A9C"/>
    <w:rsid w:val="009152E2"/>
    <w:rsid w:val="009213BB"/>
    <w:rsid w:val="00927E7D"/>
    <w:rsid w:val="00931A04"/>
    <w:rsid w:val="009437E7"/>
    <w:rsid w:val="00943B7C"/>
    <w:rsid w:val="00944717"/>
    <w:rsid w:val="009701ED"/>
    <w:rsid w:val="00971866"/>
    <w:rsid w:val="00973E87"/>
    <w:rsid w:val="009762E8"/>
    <w:rsid w:val="00977708"/>
    <w:rsid w:val="00981717"/>
    <w:rsid w:val="0098190F"/>
    <w:rsid w:val="009A008E"/>
    <w:rsid w:val="009A40A3"/>
    <w:rsid w:val="009C13A9"/>
    <w:rsid w:val="009C5249"/>
    <w:rsid w:val="009D1F3E"/>
    <w:rsid w:val="009E201F"/>
    <w:rsid w:val="009E5B43"/>
    <w:rsid w:val="009E739B"/>
    <w:rsid w:val="009F755E"/>
    <w:rsid w:val="00A00CC2"/>
    <w:rsid w:val="00A10607"/>
    <w:rsid w:val="00A11709"/>
    <w:rsid w:val="00A13545"/>
    <w:rsid w:val="00A21769"/>
    <w:rsid w:val="00A226C0"/>
    <w:rsid w:val="00A23077"/>
    <w:rsid w:val="00A3032F"/>
    <w:rsid w:val="00A33A54"/>
    <w:rsid w:val="00A36022"/>
    <w:rsid w:val="00A51A4C"/>
    <w:rsid w:val="00A5378F"/>
    <w:rsid w:val="00A57913"/>
    <w:rsid w:val="00A60A3E"/>
    <w:rsid w:val="00A60E05"/>
    <w:rsid w:val="00A7061D"/>
    <w:rsid w:val="00A735B4"/>
    <w:rsid w:val="00A75505"/>
    <w:rsid w:val="00A81995"/>
    <w:rsid w:val="00A844B0"/>
    <w:rsid w:val="00A90BDF"/>
    <w:rsid w:val="00A91ED9"/>
    <w:rsid w:val="00AA6093"/>
    <w:rsid w:val="00AB04E4"/>
    <w:rsid w:val="00AB2F74"/>
    <w:rsid w:val="00AB359C"/>
    <w:rsid w:val="00AB3E3B"/>
    <w:rsid w:val="00AC15EA"/>
    <w:rsid w:val="00AC4879"/>
    <w:rsid w:val="00AD03A3"/>
    <w:rsid w:val="00AD55A7"/>
    <w:rsid w:val="00AD7194"/>
    <w:rsid w:val="00AE3899"/>
    <w:rsid w:val="00B005E1"/>
    <w:rsid w:val="00B13E3C"/>
    <w:rsid w:val="00B154C9"/>
    <w:rsid w:val="00B37F33"/>
    <w:rsid w:val="00B4141A"/>
    <w:rsid w:val="00B41FFB"/>
    <w:rsid w:val="00B56585"/>
    <w:rsid w:val="00B567A1"/>
    <w:rsid w:val="00B57D72"/>
    <w:rsid w:val="00B667AB"/>
    <w:rsid w:val="00B71FA0"/>
    <w:rsid w:val="00B87DD8"/>
    <w:rsid w:val="00B90B0A"/>
    <w:rsid w:val="00B924AC"/>
    <w:rsid w:val="00B92A41"/>
    <w:rsid w:val="00B93022"/>
    <w:rsid w:val="00BA59E5"/>
    <w:rsid w:val="00BB4E8D"/>
    <w:rsid w:val="00BC153E"/>
    <w:rsid w:val="00BC2B18"/>
    <w:rsid w:val="00BC32BD"/>
    <w:rsid w:val="00BD45E0"/>
    <w:rsid w:val="00BD55AD"/>
    <w:rsid w:val="00BE47AA"/>
    <w:rsid w:val="00BE73B0"/>
    <w:rsid w:val="00BF2C22"/>
    <w:rsid w:val="00C0297D"/>
    <w:rsid w:val="00C064BF"/>
    <w:rsid w:val="00C120A7"/>
    <w:rsid w:val="00C13103"/>
    <w:rsid w:val="00C145C1"/>
    <w:rsid w:val="00C15F66"/>
    <w:rsid w:val="00C200E2"/>
    <w:rsid w:val="00C23D17"/>
    <w:rsid w:val="00C33F65"/>
    <w:rsid w:val="00C36501"/>
    <w:rsid w:val="00C47B60"/>
    <w:rsid w:val="00C51B64"/>
    <w:rsid w:val="00C53016"/>
    <w:rsid w:val="00C5571C"/>
    <w:rsid w:val="00C60099"/>
    <w:rsid w:val="00C6671D"/>
    <w:rsid w:val="00C71AF0"/>
    <w:rsid w:val="00C75494"/>
    <w:rsid w:val="00C815BB"/>
    <w:rsid w:val="00C82CB9"/>
    <w:rsid w:val="00C95A1B"/>
    <w:rsid w:val="00CB21DD"/>
    <w:rsid w:val="00CB7CF7"/>
    <w:rsid w:val="00CC3BE6"/>
    <w:rsid w:val="00CC4E65"/>
    <w:rsid w:val="00CC54E4"/>
    <w:rsid w:val="00CC6F27"/>
    <w:rsid w:val="00CD0788"/>
    <w:rsid w:val="00CD22E8"/>
    <w:rsid w:val="00CF021F"/>
    <w:rsid w:val="00CF0969"/>
    <w:rsid w:val="00CF6E36"/>
    <w:rsid w:val="00D01252"/>
    <w:rsid w:val="00D06FAE"/>
    <w:rsid w:val="00D1614D"/>
    <w:rsid w:val="00D21981"/>
    <w:rsid w:val="00D2457C"/>
    <w:rsid w:val="00D24740"/>
    <w:rsid w:val="00D3250D"/>
    <w:rsid w:val="00D325B9"/>
    <w:rsid w:val="00D334B0"/>
    <w:rsid w:val="00D44238"/>
    <w:rsid w:val="00D53AAA"/>
    <w:rsid w:val="00D665B4"/>
    <w:rsid w:val="00D7355E"/>
    <w:rsid w:val="00D7491D"/>
    <w:rsid w:val="00D75ACC"/>
    <w:rsid w:val="00D833F3"/>
    <w:rsid w:val="00D86799"/>
    <w:rsid w:val="00D91E9B"/>
    <w:rsid w:val="00D94790"/>
    <w:rsid w:val="00DA082A"/>
    <w:rsid w:val="00DA4868"/>
    <w:rsid w:val="00DA4E52"/>
    <w:rsid w:val="00DA5B4F"/>
    <w:rsid w:val="00DB1BFE"/>
    <w:rsid w:val="00DB3154"/>
    <w:rsid w:val="00DB3D1F"/>
    <w:rsid w:val="00DB6718"/>
    <w:rsid w:val="00DC0D8D"/>
    <w:rsid w:val="00DC5F87"/>
    <w:rsid w:val="00DD0D10"/>
    <w:rsid w:val="00DD3755"/>
    <w:rsid w:val="00DD4C0A"/>
    <w:rsid w:val="00DE0E52"/>
    <w:rsid w:val="00DE21F9"/>
    <w:rsid w:val="00DE39CD"/>
    <w:rsid w:val="00DE6DCE"/>
    <w:rsid w:val="00DF38F5"/>
    <w:rsid w:val="00DF3925"/>
    <w:rsid w:val="00DF3EA2"/>
    <w:rsid w:val="00E06B0A"/>
    <w:rsid w:val="00E07C1F"/>
    <w:rsid w:val="00E134A1"/>
    <w:rsid w:val="00E200BB"/>
    <w:rsid w:val="00E20E17"/>
    <w:rsid w:val="00E23575"/>
    <w:rsid w:val="00E23670"/>
    <w:rsid w:val="00E2798F"/>
    <w:rsid w:val="00E27CC1"/>
    <w:rsid w:val="00E37334"/>
    <w:rsid w:val="00E44F50"/>
    <w:rsid w:val="00E45117"/>
    <w:rsid w:val="00E57FAF"/>
    <w:rsid w:val="00E6099F"/>
    <w:rsid w:val="00E60BC5"/>
    <w:rsid w:val="00E619C0"/>
    <w:rsid w:val="00E62ECF"/>
    <w:rsid w:val="00E70845"/>
    <w:rsid w:val="00E715F2"/>
    <w:rsid w:val="00E808FC"/>
    <w:rsid w:val="00E84F09"/>
    <w:rsid w:val="00E85F2F"/>
    <w:rsid w:val="00E87A2F"/>
    <w:rsid w:val="00EA171F"/>
    <w:rsid w:val="00EA534F"/>
    <w:rsid w:val="00EA5CB2"/>
    <w:rsid w:val="00EB2B2A"/>
    <w:rsid w:val="00EB7A55"/>
    <w:rsid w:val="00EC0474"/>
    <w:rsid w:val="00ED3140"/>
    <w:rsid w:val="00ED5A22"/>
    <w:rsid w:val="00ED7C1D"/>
    <w:rsid w:val="00EE15B0"/>
    <w:rsid w:val="00EF4856"/>
    <w:rsid w:val="00F022A0"/>
    <w:rsid w:val="00F1169E"/>
    <w:rsid w:val="00F11FEA"/>
    <w:rsid w:val="00F13031"/>
    <w:rsid w:val="00F16922"/>
    <w:rsid w:val="00F215FB"/>
    <w:rsid w:val="00F31846"/>
    <w:rsid w:val="00F46B1C"/>
    <w:rsid w:val="00F475E4"/>
    <w:rsid w:val="00F648E2"/>
    <w:rsid w:val="00F67A3A"/>
    <w:rsid w:val="00F72F3B"/>
    <w:rsid w:val="00F804BA"/>
    <w:rsid w:val="00F9507B"/>
    <w:rsid w:val="00FA6162"/>
    <w:rsid w:val="00FC1928"/>
    <w:rsid w:val="00FD359D"/>
    <w:rsid w:val="00FE27D4"/>
    <w:rsid w:val="00FE2BB4"/>
    <w:rsid w:val="00FE7AF5"/>
    <w:rsid w:val="00FF42B0"/>
    <w:rsid w:val="00FF6658"/>
    <w:rsid w:val="00FF7D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DAF14995-D4AC-4B54-8C7E-343F3C870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D40"/>
    <w:pPr>
      <w:spacing w:after="200" w:line="276" w:lineRule="auto"/>
    </w:pPr>
    <w:rPr>
      <w:sz w:val="22"/>
      <w:szCs w:val="22"/>
    </w:rPr>
  </w:style>
  <w:style w:type="paragraph" w:styleId="Heading2">
    <w:name w:val="heading 2"/>
    <w:aliases w:val="h2,h21,h22,h23,h24,h25,h26,h27,h28,h211,h221,h231,h241,h251,h261,h271,h29,h212,h222,h232,h242,h252,h262,h272,h210,h213,h223,h233,h243,h253,h263,h273,h214,h224,h234,h244,h254,h264,h274,h281,h2111,h2211,h2311,h2411,h2511,h2611,h2711,h291,h2121"/>
    <w:basedOn w:val="Normal"/>
    <w:next w:val="Normal"/>
    <w:link w:val="Heading2Char"/>
    <w:qFormat/>
    <w:rsid w:val="00CB7CF7"/>
    <w:pPr>
      <w:keepNext/>
      <w:numPr>
        <w:ilvl w:val="1"/>
        <w:numId w:val="3"/>
      </w:numPr>
      <w:autoSpaceDE w:val="0"/>
      <w:autoSpaceDN w:val="0"/>
      <w:spacing w:before="240" w:after="60" w:line="240" w:lineRule="auto"/>
      <w:outlineLvl w:val="1"/>
    </w:pPr>
    <w:rPr>
      <w:rFonts w:ascii="Verdana" w:eastAsia="Times New Roman" w:hAnsi="Verdana"/>
      <w:b/>
      <w:bCs/>
      <w:sz w:val="28"/>
      <w:szCs w:val="28"/>
    </w:rPr>
  </w:style>
  <w:style w:type="paragraph" w:styleId="Heading3">
    <w:name w:val="heading 3"/>
    <w:aliases w:val="h3,h31,h32,h33,h34,h35,h36,h37,h38,h311,h321,h331,h341,h351,h361,h371,h39,h312,h322,h332,h342,h352,h362,h372,h310,h313,h323,h333,h343,h353,h363,h373,h314,h324,h334,h344,h354,h364,h374,h315,h325,h335,h345,h355,h365,h375,h316,h326,h336,h346,l3"/>
    <w:basedOn w:val="Normal"/>
    <w:next w:val="Normal"/>
    <w:link w:val="Heading3Char"/>
    <w:qFormat/>
    <w:rsid w:val="00CB7CF7"/>
    <w:pPr>
      <w:keepNext/>
      <w:numPr>
        <w:ilvl w:val="2"/>
        <w:numId w:val="3"/>
      </w:numPr>
      <w:autoSpaceDE w:val="0"/>
      <w:autoSpaceDN w:val="0"/>
      <w:spacing w:before="240" w:after="60" w:line="240" w:lineRule="auto"/>
      <w:outlineLvl w:val="2"/>
    </w:pPr>
    <w:rPr>
      <w:rFonts w:ascii="Book Antiqua" w:eastAsia="Times New Roman" w:hAnsi="Book Antiqua"/>
      <w:b/>
      <w:bCs/>
    </w:rPr>
  </w:style>
  <w:style w:type="paragraph" w:styleId="Heading4">
    <w:name w:val="heading 4"/>
    <w:aliases w:val="h4,h41,h42,h43,h44,h45,h46,h411,h421,h431,h441,h451,h47,h412,h422,h432,h442,h452,h48,h413,h423,h433,h443,h453,h49,h414,h424,h434,h444,h454,h461,h4111,h4211,h4311,h4411,h4511,h471,h4121,h4221,h4321,h4421,h4521,h481,h4131,h4231,h4331,h4431,I4,H"/>
    <w:basedOn w:val="Normal"/>
    <w:next w:val="Normal"/>
    <w:link w:val="Heading4Char"/>
    <w:qFormat/>
    <w:rsid w:val="00CB7CF7"/>
    <w:pPr>
      <w:keepNext/>
      <w:numPr>
        <w:ilvl w:val="3"/>
        <w:numId w:val="3"/>
      </w:numPr>
      <w:autoSpaceDE w:val="0"/>
      <w:autoSpaceDN w:val="0"/>
      <w:spacing w:before="240" w:after="60" w:line="240" w:lineRule="auto"/>
      <w:outlineLvl w:val="3"/>
    </w:pPr>
    <w:rPr>
      <w:rFonts w:ascii="Comic Sans MS" w:eastAsia="Times New Roman" w:hAnsi="Comic Sans MS"/>
      <w:b/>
      <w:bCs/>
    </w:rPr>
  </w:style>
  <w:style w:type="paragraph" w:styleId="Heading5">
    <w:name w:val="heading 5"/>
    <w:basedOn w:val="Normal"/>
    <w:next w:val="Normal"/>
    <w:link w:val="Heading5Char"/>
    <w:qFormat/>
    <w:rsid w:val="00CB7CF7"/>
    <w:pPr>
      <w:numPr>
        <w:ilvl w:val="4"/>
        <w:numId w:val="3"/>
      </w:numPr>
      <w:autoSpaceDE w:val="0"/>
      <w:autoSpaceDN w:val="0"/>
      <w:spacing w:before="240" w:after="60" w:line="240" w:lineRule="auto"/>
      <w:outlineLvl w:val="4"/>
    </w:pPr>
    <w:rPr>
      <w:rFonts w:ascii="Arial Rounded MT Bold" w:eastAsia="Times New Roman" w:hAnsi="Arial Rounded MT Bold"/>
      <w:b/>
      <w:bCs/>
    </w:rPr>
  </w:style>
  <w:style w:type="paragraph" w:styleId="Heading6">
    <w:name w:val="heading 6"/>
    <w:basedOn w:val="Normal"/>
    <w:next w:val="Normal"/>
    <w:link w:val="Heading6Char"/>
    <w:qFormat/>
    <w:rsid w:val="00CB7CF7"/>
    <w:pPr>
      <w:numPr>
        <w:ilvl w:val="5"/>
        <w:numId w:val="3"/>
      </w:numPr>
      <w:autoSpaceDE w:val="0"/>
      <w:autoSpaceDN w:val="0"/>
      <w:spacing w:before="240" w:after="60" w:line="240" w:lineRule="auto"/>
      <w:outlineLvl w:val="5"/>
    </w:pPr>
    <w:rPr>
      <w:rFonts w:ascii="Arial Rounded MT Bold" w:eastAsia="Times New Roman" w:hAnsi="Arial Rounded MT Bold"/>
      <w:b/>
      <w:bCs/>
      <w:i/>
      <w:iCs/>
    </w:rPr>
  </w:style>
  <w:style w:type="paragraph" w:styleId="Heading7">
    <w:name w:val="heading 7"/>
    <w:basedOn w:val="Normal"/>
    <w:next w:val="Normal"/>
    <w:link w:val="Heading7Char"/>
    <w:qFormat/>
    <w:rsid w:val="00CB7CF7"/>
    <w:pPr>
      <w:numPr>
        <w:ilvl w:val="6"/>
        <w:numId w:val="3"/>
      </w:numPr>
      <w:autoSpaceDE w:val="0"/>
      <w:autoSpaceDN w:val="0"/>
      <w:spacing w:before="240" w:after="60" w:line="240" w:lineRule="auto"/>
      <w:outlineLvl w:val="6"/>
    </w:pPr>
    <w:rPr>
      <w:rFonts w:ascii="Century Gothic" w:eastAsia="Times New Roman" w:hAnsi="Century Gothic"/>
      <w:b/>
      <w:bCs/>
      <w:i/>
      <w:iCs/>
    </w:rPr>
  </w:style>
  <w:style w:type="paragraph" w:styleId="Heading8">
    <w:name w:val="heading 8"/>
    <w:basedOn w:val="Normal"/>
    <w:next w:val="Normal"/>
    <w:link w:val="Heading8Char"/>
    <w:qFormat/>
    <w:rsid w:val="00CB7CF7"/>
    <w:pPr>
      <w:numPr>
        <w:ilvl w:val="7"/>
        <w:numId w:val="3"/>
      </w:numPr>
      <w:autoSpaceDE w:val="0"/>
      <w:autoSpaceDN w:val="0"/>
      <w:spacing w:before="240" w:after="60" w:line="240" w:lineRule="auto"/>
      <w:outlineLvl w:val="7"/>
    </w:pPr>
    <w:rPr>
      <w:rFonts w:ascii="Arial" w:eastAsia="Times New Roman" w:hAnsi="Arial" w:cs="Arial"/>
      <w:i/>
      <w:iCs/>
    </w:rPr>
  </w:style>
  <w:style w:type="paragraph" w:styleId="Heading9">
    <w:name w:val="heading 9"/>
    <w:basedOn w:val="Normal"/>
    <w:next w:val="Normal"/>
    <w:link w:val="Heading9Char"/>
    <w:qFormat/>
    <w:rsid w:val="00CB7CF7"/>
    <w:pPr>
      <w:numPr>
        <w:ilvl w:val="8"/>
        <w:numId w:val="3"/>
      </w:numPr>
      <w:autoSpaceDE w:val="0"/>
      <w:autoSpaceDN w:val="0"/>
      <w:spacing w:before="240" w:after="60" w:line="240" w:lineRule="auto"/>
      <w:outlineLvl w:val="8"/>
    </w:pPr>
    <w:rPr>
      <w:rFonts w:ascii="Arial" w:eastAsia="Times New Roman"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E6099F"/>
    <w:pPr>
      <w:ind w:left="720"/>
      <w:contextualSpacing/>
    </w:pPr>
  </w:style>
  <w:style w:type="table" w:styleId="TableGrid">
    <w:name w:val="Table Grid"/>
    <w:basedOn w:val="TableNormal"/>
    <w:uiPriority w:val="59"/>
    <w:rsid w:val="002025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5CD3"/>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B5CD3"/>
    <w:rPr>
      <w:rFonts w:ascii="Tahoma" w:hAnsi="Tahoma" w:cs="Tahoma"/>
      <w:sz w:val="16"/>
      <w:szCs w:val="16"/>
      <w:lang w:val="en-US" w:eastAsia="en-US"/>
    </w:rPr>
  </w:style>
  <w:style w:type="paragraph" w:styleId="BodyText">
    <w:name w:val="Body Text"/>
    <w:basedOn w:val="Normal"/>
    <w:link w:val="BodyTextChar"/>
    <w:rsid w:val="00685E41"/>
    <w:pPr>
      <w:overflowPunct w:val="0"/>
      <w:autoSpaceDE w:val="0"/>
      <w:autoSpaceDN w:val="0"/>
      <w:adjustRightInd w:val="0"/>
      <w:spacing w:line="360" w:lineRule="auto"/>
      <w:textAlignment w:val="baseline"/>
    </w:pPr>
    <w:rPr>
      <w:rFonts w:ascii="Arial" w:hAnsi="Arial"/>
      <w:sz w:val="24"/>
    </w:rPr>
  </w:style>
  <w:style w:type="character" w:customStyle="1" w:styleId="BodyTextChar">
    <w:name w:val="Body Text Char"/>
    <w:link w:val="BodyText"/>
    <w:rsid w:val="00685E41"/>
    <w:rPr>
      <w:rFonts w:ascii="Arial" w:hAnsi="Arial"/>
      <w:sz w:val="24"/>
      <w:szCs w:val="22"/>
      <w:lang w:val="en-US" w:eastAsia="en-US"/>
    </w:rPr>
  </w:style>
  <w:style w:type="paragraph" w:styleId="PlainText">
    <w:name w:val="Plain Text"/>
    <w:basedOn w:val="Normal"/>
    <w:link w:val="PlainTextChar"/>
    <w:rsid w:val="00685E41"/>
    <w:rPr>
      <w:rFonts w:ascii="Courier New" w:hAnsi="Courier New"/>
    </w:rPr>
  </w:style>
  <w:style w:type="character" w:customStyle="1" w:styleId="PlainTextChar">
    <w:name w:val="Plain Text Char"/>
    <w:link w:val="PlainText"/>
    <w:rsid w:val="00685E41"/>
    <w:rPr>
      <w:rFonts w:ascii="Courier New" w:hAnsi="Courier New"/>
      <w:sz w:val="22"/>
      <w:szCs w:val="22"/>
      <w:lang w:eastAsia="en-US"/>
    </w:rPr>
  </w:style>
  <w:style w:type="paragraph" w:styleId="Header">
    <w:name w:val="header"/>
    <w:basedOn w:val="Normal"/>
    <w:link w:val="HeaderChar"/>
    <w:uiPriority w:val="99"/>
    <w:unhideWhenUsed/>
    <w:rsid w:val="00801243"/>
    <w:pPr>
      <w:tabs>
        <w:tab w:val="center" w:pos="4513"/>
        <w:tab w:val="right" w:pos="9026"/>
      </w:tabs>
    </w:pPr>
  </w:style>
  <w:style w:type="character" w:customStyle="1" w:styleId="HeaderChar">
    <w:name w:val="Header Char"/>
    <w:link w:val="Header"/>
    <w:uiPriority w:val="99"/>
    <w:rsid w:val="00801243"/>
    <w:rPr>
      <w:sz w:val="22"/>
      <w:szCs w:val="22"/>
      <w:lang w:val="en-US" w:eastAsia="en-US"/>
    </w:rPr>
  </w:style>
  <w:style w:type="paragraph" w:styleId="Footer">
    <w:name w:val="footer"/>
    <w:basedOn w:val="Normal"/>
    <w:link w:val="FooterChar"/>
    <w:uiPriority w:val="99"/>
    <w:unhideWhenUsed/>
    <w:rsid w:val="00801243"/>
    <w:pPr>
      <w:tabs>
        <w:tab w:val="center" w:pos="4513"/>
        <w:tab w:val="right" w:pos="9026"/>
      </w:tabs>
    </w:pPr>
  </w:style>
  <w:style w:type="character" w:customStyle="1" w:styleId="FooterChar">
    <w:name w:val="Footer Char"/>
    <w:link w:val="Footer"/>
    <w:uiPriority w:val="99"/>
    <w:rsid w:val="00801243"/>
    <w:rPr>
      <w:sz w:val="22"/>
      <w:szCs w:val="22"/>
      <w:lang w:val="en-US" w:eastAsia="en-US"/>
    </w:rPr>
  </w:style>
  <w:style w:type="character" w:styleId="CommentReference">
    <w:name w:val="annotation reference"/>
    <w:uiPriority w:val="99"/>
    <w:semiHidden/>
    <w:unhideWhenUsed/>
    <w:rsid w:val="007D5C6B"/>
    <w:rPr>
      <w:sz w:val="16"/>
      <w:szCs w:val="16"/>
    </w:rPr>
  </w:style>
  <w:style w:type="paragraph" w:styleId="CommentText">
    <w:name w:val="annotation text"/>
    <w:basedOn w:val="Normal"/>
    <w:link w:val="CommentTextChar"/>
    <w:uiPriority w:val="99"/>
    <w:semiHidden/>
    <w:unhideWhenUsed/>
    <w:rsid w:val="007D5C6B"/>
    <w:rPr>
      <w:sz w:val="20"/>
      <w:szCs w:val="20"/>
    </w:rPr>
  </w:style>
  <w:style w:type="character" w:customStyle="1" w:styleId="CommentTextChar">
    <w:name w:val="Comment Text Char"/>
    <w:basedOn w:val="DefaultParagraphFont"/>
    <w:link w:val="CommentText"/>
    <w:uiPriority w:val="99"/>
    <w:semiHidden/>
    <w:rsid w:val="007D5C6B"/>
  </w:style>
  <w:style w:type="paragraph" w:styleId="CommentSubject">
    <w:name w:val="annotation subject"/>
    <w:basedOn w:val="CommentText"/>
    <w:next w:val="CommentText"/>
    <w:link w:val="CommentSubjectChar"/>
    <w:uiPriority w:val="99"/>
    <w:semiHidden/>
    <w:unhideWhenUsed/>
    <w:rsid w:val="007D5C6B"/>
    <w:rPr>
      <w:b/>
      <w:bCs/>
    </w:rPr>
  </w:style>
  <w:style w:type="character" w:customStyle="1" w:styleId="CommentSubjectChar">
    <w:name w:val="Comment Subject Char"/>
    <w:link w:val="CommentSubject"/>
    <w:uiPriority w:val="99"/>
    <w:semiHidden/>
    <w:rsid w:val="007D5C6B"/>
    <w:rPr>
      <w:b/>
      <w:bCs/>
    </w:rPr>
  </w:style>
  <w:style w:type="paragraph" w:customStyle="1" w:styleId="StyleBookAntiqua11ptJustified">
    <w:name w:val="Style Book Antiqua 11 pt Justified"/>
    <w:basedOn w:val="Normal"/>
    <w:rsid w:val="0048287D"/>
    <w:pPr>
      <w:spacing w:after="0" w:line="240" w:lineRule="auto"/>
      <w:jc w:val="both"/>
    </w:pPr>
    <w:rPr>
      <w:rFonts w:ascii="Book Antiqua" w:eastAsia="Times New Roman" w:hAnsi="Book Antiqua"/>
      <w:szCs w:val="20"/>
    </w:rPr>
  </w:style>
  <w:style w:type="paragraph" w:styleId="BodyTextIndent">
    <w:name w:val="Body Text Indent"/>
    <w:basedOn w:val="Normal"/>
    <w:link w:val="BodyTextIndentChar"/>
    <w:uiPriority w:val="99"/>
    <w:semiHidden/>
    <w:unhideWhenUsed/>
    <w:rsid w:val="00CB7CF7"/>
    <w:pPr>
      <w:spacing w:after="120"/>
      <w:ind w:left="360"/>
    </w:pPr>
  </w:style>
  <w:style w:type="character" w:customStyle="1" w:styleId="BodyTextIndentChar">
    <w:name w:val="Body Text Indent Char"/>
    <w:basedOn w:val="DefaultParagraphFont"/>
    <w:link w:val="BodyTextIndent"/>
    <w:uiPriority w:val="99"/>
    <w:semiHidden/>
    <w:rsid w:val="00CB7CF7"/>
    <w:rPr>
      <w:sz w:val="22"/>
      <w:szCs w:val="22"/>
    </w:rPr>
  </w:style>
  <w:style w:type="paragraph" w:styleId="BodyTextFirstIndent2">
    <w:name w:val="Body Text First Indent 2"/>
    <w:basedOn w:val="BodyTextIndent"/>
    <w:link w:val="BodyTextFirstIndent2Char"/>
    <w:uiPriority w:val="99"/>
    <w:semiHidden/>
    <w:unhideWhenUsed/>
    <w:rsid w:val="00CB7CF7"/>
    <w:pPr>
      <w:ind w:firstLine="210"/>
    </w:pPr>
  </w:style>
  <w:style w:type="character" w:customStyle="1" w:styleId="BodyTextFirstIndent2Char">
    <w:name w:val="Body Text First Indent 2 Char"/>
    <w:basedOn w:val="BodyTextIndentChar"/>
    <w:link w:val="BodyTextFirstIndent2"/>
    <w:uiPriority w:val="99"/>
    <w:semiHidden/>
    <w:rsid w:val="00CB7CF7"/>
    <w:rPr>
      <w:sz w:val="22"/>
      <w:szCs w:val="22"/>
    </w:rPr>
  </w:style>
  <w:style w:type="character" w:customStyle="1" w:styleId="Heading2Char">
    <w:name w:val="Heading 2 Char"/>
    <w:aliases w:val="h2 Char,h21 Char,h22 Char,h23 Char,h24 Char,h25 Char,h26 Char,h27 Char,h28 Char,h211 Char,h221 Char,h231 Char,h241 Char,h251 Char,h261 Char,h271 Char,h29 Char,h212 Char,h222 Char,h232 Char,h242 Char,h252 Char,h262 Char,h272 Char,h210 Char"/>
    <w:basedOn w:val="DefaultParagraphFont"/>
    <w:link w:val="Heading2"/>
    <w:rsid w:val="00CB7CF7"/>
    <w:rPr>
      <w:rFonts w:ascii="Verdana" w:eastAsia="Times New Roman" w:hAnsi="Verdana"/>
      <w:b/>
      <w:bCs/>
      <w:sz w:val="28"/>
      <w:szCs w:val="28"/>
    </w:rPr>
  </w:style>
  <w:style w:type="character" w:customStyle="1" w:styleId="Heading3Char">
    <w:name w:val="Heading 3 Char"/>
    <w:aliases w:val="h3 Char,h31 Char,h32 Char,h33 Char,h34 Char,h35 Char,h36 Char,h37 Char,h38 Char,h311 Char,h321 Char,h331 Char,h341 Char,h351 Char,h361 Char,h371 Char,h39 Char,h312 Char,h322 Char,h332 Char,h342 Char,h352 Char,h362 Char,h372 Char,h310 Char"/>
    <w:basedOn w:val="DefaultParagraphFont"/>
    <w:link w:val="Heading3"/>
    <w:rsid w:val="00CB7CF7"/>
    <w:rPr>
      <w:rFonts w:ascii="Book Antiqua" w:eastAsia="Times New Roman" w:hAnsi="Book Antiqua"/>
      <w:b/>
      <w:bCs/>
      <w:sz w:val="22"/>
      <w:szCs w:val="22"/>
    </w:rPr>
  </w:style>
  <w:style w:type="character" w:customStyle="1" w:styleId="Heading4Char">
    <w:name w:val="Heading 4 Char"/>
    <w:aliases w:val="h4 Char,h41 Char,h42 Char,h43 Char,h44 Char,h45 Char,h46 Char,h411 Char,h421 Char,h431 Char,h441 Char,h451 Char,h47 Char,h412 Char,h422 Char,h432 Char,h442 Char,h452 Char,h48 Char,h413 Char,h423 Char,h433 Char,h443 Char,h453 Char,h49 Char"/>
    <w:basedOn w:val="DefaultParagraphFont"/>
    <w:link w:val="Heading4"/>
    <w:rsid w:val="00CB7CF7"/>
    <w:rPr>
      <w:rFonts w:ascii="Comic Sans MS" w:eastAsia="Times New Roman" w:hAnsi="Comic Sans MS"/>
      <w:b/>
      <w:bCs/>
      <w:sz w:val="22"/>
      <w:szCs w:val="22"/>
    </w:rPr>
  </w:style>
  <w:style w:type="character" w:customStyle="1" w:styleId="Heading5Char">
    <w:name w:val="Heading 5 Char"/>
    <w:basedOn w:val="DefaultParagraphFont"/>
    <w:link w:val="Heading5"/>
    <w:rsid w:val="00CB7CF7"/>
    <w:rPr>
      <w:rFonts w:ascii="Arial Rounded MT Bold" w:eastAsia="Times New Roman" w:hAnsi="Arial Rounded MT Bold"/>
      <w:b/>
      <w:bCs/>
      <w:sz w:val="22"/>
      <w:szCs w:val="22"/>
    </w:rPr>
  </w:style>
  <w:style w:type="character" w:customStyle="1" w:styleId="Heading6Char">
    <w:name w:val="Heading 6 Char"/>
    <w:basedOn w:val="DefaultParagraphFont"/>
    <w:link w:val="Heading6"/>
    <w:rsid w:val="00CB7CF7"/>
    <w:rPr>
      <w:rFonts w:ascii="Arial Rounded MT Bold" w:eastAsia="Times New Roman" w:hAnsi="Arial Rounded MT Bold"/>
      <w:b/>
      <w:bCs/>
      <w:i/>
      <w:iCs/>
      <w:sz w:val="22"/>
      <w:szCs w:val="22"/>
    </w:rPr>
  </w:style>
  <w:style w:type="character" w:customStyle="1" w:styleId="Heading7Char">
    <w:name w:val="Heading 7 Char"/>
    <w:basedOn w:val="DefaultParagraphFont"/>
    <w:link w:val="Heading7"/>
    <w:rsid w:val="00CB7CF7"/>
    <w:rPr>
      <w:rFonts w:ascii="Century Gothic" w:eastAsia="Times New Roman" w:hAnsi="Century Gothic"/>
      <w:b/>
      <w:bCs/>
      <w:i/>
      <w:iCs/>
      <w:sz w:val="22"/>
      <w:szCs w:val="22"/>
    </w:rPr>
  </w:style>
  <w:style w:type="character" w:customStyle="1" w:styleId="Heading8Char">
    <w:name w:val="Heading 8 Char"/>
    <w:basedOn w:val="DefaultParagraphFont"/>
    <w:link w:val="Heading8"/>
    <w:rsid w:val="00CB7CF7"/>
    <w:rPr>
      <w:rFonts w:ascii="Arial" w:eastAsia="Times New Roman" w:hAnsi="Arial" w:cs="Arial"/>
      <w:i/>
      <w:iCs/>
      <w:sz w:val="22"/>
      <w:szCs w:val="22"/>
    </w:rPr>
  </w:style>
  <w:style w:type="character" w:customStyle="1" w:styleId="Heading9Char">
    <w:name w:val="Heading 9 Char"/>
    <w:basedOn w:val="DefaultParagraphFont"/>
    <w:link w:val="Heading9"/>
    <w:rsid w:val="00CB7CF7"/>
    <w:rPr>
      <w:rFonts w:ascii="Arial" w:eastAsia="Times New Roman" w:hAnsi="Arial" w:cs="Arial"/>
      <w:i/>
      <w:iCs/>
      <w:sz w:val="18"/>
      <w:szCs w:val="18"/>
    </w:rPr>
  </w:style>
  <w:style w:type="paragraph" w:styleId="ListParagraph">
    <w:name w:val="List Paragraph"/>
    <w:basedOn w:val="Normal"/>
    <w:uiPriority w:val="34"/>
    <w:qFormat/>
    <w:rsid w:val="00A226C0"/>
    <w:pPr>
      <w:ind w:left="720"/>
      <w:contextualSpacing/>
    </w:pPr>
  </w:style>
  <w:style w:type="paragraph" w:styleId="Revision">
    <w:name w:val="Revision"/>
    <w:hidden/>
    <w:uiPriority w:val="99"/>
    <w:semiHidden/>
    <w:rsid w:val="007D1FC7"/>
    <w:rPr>
      <w:sz w:val="22"/>
      <w:szCs w:val="22"/>
    </w:rPr>
  </w:style>
  <w:style w:type="character" w:styleId="Emphasis">
    <w:name w:val="Emphasis"/>
    <w:basedOn w:val="DefaultParagraphFont"/>
    <w:uiPriority w:val="20"/>
    <w:qFormat/>
    <w:rsid w:val="00E84F09"/>
    <w:rPr>
      <w:i/>
      <w:iCs/>
    </w:rPr>
  </w:style>
  <w:style w:type="paragraph" w:styleId="NormalWeb">
    <w:name w:val="Normal (Web)"/>
    <w:basedOn w:val="Normal"/>
    <w:uiPriority w:val="99"/>
    <w:semiHidden/>
    <w:unhideWhenUsed/>
    <w:rsid w:val="0076682A"/>
    <w:pPr>
      <w:spacing w:before="100" w:beforeAutospacing="1" w:after="100" w:afterAutospacing="1" w:line="240" w:lineRule="auto"/>
    </w:pPr>
    <w:rPr>
      <w:rFonts w:ascii="Times New Roman" w:eastAsiaTheme="minorHAns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78981">
      <w:bodyDiv w:val="1"/>
      <w:marLeft w:val="0"/>
      <w:marRight w:val="0"/>
      <w:marTop w:val="0"/>
      <w:marBottom w:val="0"/>
      <w:divBdr>
        <w:top w:val="none" w:sz="0" w:space="0" w:color="auto"/>
        <w:left w:val="none" w:sz="0" w:space="0" w:color="auto"/>
        <w:bottom w:val="none" w:sz="0" w:space="0" w:color="auto"/>
        <w:right w:val="none" w:sz="0" w:space="0" w:color="auto"/>
      </w:divBdr>
    </w:div>
    <w:div w:id="182549362">
      <w:bodyDiv w:val="1"/>
      <w:marLeft w:val="0"/>
      <w:marRight w:val="0"/>
      <w:marTop w:val="0"/>
      <w:marBottom w:val="0"/>
      <w:divBdr>
        <w:top w:val="none" w:sz="0" w:space="0" w:color="auto"/>
        <w:left w:val="none" w:sz="0" w:space="0" w:color="auto"/>
        <w:bottom w:val="none" w:sz="0" w:space="0" w:color="auto"/>
        <w:right w:val="none" w:sz="0" w:space="0" w:color="auto"/>
      </w:divBdr>
    </w:div>
    <w:div w:id="374240466">
      <w:bodyDiv w:val="1"/>
      <w:marLeft w:val="0"/>
      <w:marRight w:val="0"/>
      <w:marTop w:val="0"/>
      <w:marBottom w:val="0"/>
      <w:divBdr>
        <w:top w:val="none" w:sz="0" w:space="0" w:color="auto"/>
        <w:left w:val="none" w:sz="0" w:space="0" w:color="auto"/>
        <w:bottom w:val="none" w:sz="0" w:space="0" w:color="auto"/>
        <w:right w:val="none" w:sz="0" w:space="0" w:color="auto"/>
      </w:divBdr>
    </w:div>
    <w:div w:id="381179347">
      <w:bodyDiv w:val="1"/>
      <w:marLeft w:val="0"/>
      <w:marRight w:val="0"/>
      <w:marTop w:val="0"/>
      <w:marBottom w:val="0"/>
      <w:divBdr>
        <w:top w:val="none" w:sz="0" w:space="0" w:color="auto"/>
        <w:left w:val="none" w:sz="0" w:space="0" w:color="auto"/>
        <w:bottom w:val="none" w:sz="0" w:space="0" w:color="auto"/>
        <w:right w:val="none" w:sz="0" w:space="0" w:color="auto"/>
      </w:divBdr>
    </w:div>
    <w:div w:id="480586773">
      <w:bodyDiv w:val="1"/>
      <w:marLeft w:val="0"/>
      <w:marRight w:val="0"/>
      <w:marTop w:val="0"/>
      <w:marBottom w:val="0"/>
      <w:divBdr>
        <w:top w:val="none" w:sz="0" w:space="0" w:color="auto"/>
        <w:left w:val="none" w:sz="0" w:space="0" w:color="auto"/>
        <w:bottom w:val="none" w:sz="0" w:space="0" w:color="auto"/>
        <w:right w:val="none" w:sz="0" w:space="0" w:color="auto"/>
      </w:divBdr>
    </w:div>
    <w:div w:id="596210176">
      <w:bodyDiv w:val="1"/>
      <w:marLeft w:val="0"/>
      <w:marRight w:val="0"/>
      <w:marTop w:val="0"/>
      <w:marBottom w:val="0"/>
      <w:divBdr>
        <w:top w:val="none" w:sz="0" w:space="0" w:color="auto"/>
        <w:left w:val="none" w:sz="0" w:space="0" w:color="auto"/>
        <w:bottom w:val="none" w:sz="0" w:space="0" w:color="auto"/>
        <w:right w:val="none" w:sz="0" w:space="0" w:color="auto"/>
      </w:divBdr>
    </w:div>
    <w:div w:id="627973692">
      <w:bodyDiv w:val="1"/>
      <w:marLeft w:val="0"/>
      <w:marRight w:val="0"/>
      <w:marTop w:val="0"/>
      <w:marBottom w:val="0"/>
      <w:divBdr>
        <w:top w:val="none" w:sz="0" w:space="0" w:color="auto"/>
        <w:left w:val="none" w:sz="0" w:space="0" w:color="auto"/>
        <w:bottom w:val="none" w:sz="0" w:space="0" w:color="auto"/>
        <w:right w:val="none" w:sz="0" w:space="0" w:color="auto"/>
      </w:divBdr>
    </w:div>
    <w:div w:id="1195538224">
      <w:bodyDiv w:val="1"/>
      <w:marLeft w:val="0"/>
      <w:marRight w:val="0"/>
      <w:marTop w:val="0"/>
      <w:marBottom w:val="0"/>
      <w:divBdr>
        <w:top w:val="none" w:sz="0" w:space="0" w:color="auto"/>
        <w:left w:val="none" w:sz="0" w:space="0" w:color="auto"/>
        <w:bottom w:val="none" w:sz="0" w:space="0" w:color="auto"/>
        <w:right w:val="none" w:sz="0" w:space="0" w:color="auto"/>
      </w:divBdr>
    </w:div>
    <w:div w:id="1573346506">
      <w:bodyDiv w:val="1"/>
      <w:marLeft w:val="0"/>
      <w:marRight w:val="0"/>
      <w:marTop w:val="0"/>
      <w:marBottom w:val="0"/>
      <w:divBdr>
        <w:top w:val="none" w:sz="0" w:space="0" w:color="auto"/>
        <w:left w:val="none" w:sz="0" w:space="0" w:color="auto"/>
        <w:bottom w:val="none" w:sz="0" w:space="0" w:color="auto"/>
        <w:right w:val="none" w:sz="0" w:space="0" w:color="auto"/>
      </w:divBdr>
    </w:div>
    <w:div w:id="1646663884">
      <w:bodyDiv w:val="1"/>
      <w:marLeft w:val="0"/>
      <w:marRight w:val="0"/>
      <w:marTop w:val="0"/>
      <w:marBottom w:val="0"/>
      <w:divBdr>
        <w:top w:val="none" w:sz="0" w:space="0" w:color="auto"/>
        <w:left w:val="none" w:sz="0" w:space="0" w:color="auto"/>
        <w:bottom w:val="none" w:sz="0" w:space="0" w:color="auto"/>
        <w:right w:val="none" w:sz="0" w:space="0" w:color="auto"/>
      </w:divBdr>
    </w:div>
    <w:div w:id="1692494170">
      <w:bodyDiv w:val="1"/>
      <w:marLeft w:val="0"/>
      <w:marRight w:val="0"/>
      <w:marTop w:val="0"/>
      <w:marBottom w:val="0"/>
      <w:divBdr>
        <w:top w:val="none" w:sz="0" w:space="0" w:color="auto"/>
        <w:left w:val="none" w:sz="0" w:space="0" w:color="auto"/>
        <w:bottom w:val="none" w:sz="0" w:space="0" w:color="auto"/>
        <w:right w:val="none" w:sz="0" w:space="0" w:color="auto"/>
      </w:divBdr>
    </w:div>
    <w:div w:id="1731268966">
      <w:bodyDiv w:val="1"/>
      <w:marLeft w:val="0"/>
      <w:marRight w:val="0"/>
      <w:marTop w:val="0"/>
      <w:marBottom w:val="0"/>
      <w:divBdr>
        <w:top w:val="none" w:sz="0" w:space="0" w:color="auto"/>
        <w:left w:val="none" w:sz="0" w:space="0" w:color="auto"/>
        <w:bottom w:val="none" w:sz="0" w:space="0" w:color="auto"/>
        <w:right w:val="none" w:sz="0" w:space="0" w:color="auto"/>
      </w:divBdr>
    </w:div>
    <w:div w:id="1892614595">
      <w:bodyDiv w:val="1"/>
      <w:marLeft w:val="0"/>
      <w:marRight w:val="0"/>
      <w:marTop w:val="0"/>
      <w:marBottom w:val="0"/>
      <w:divBdr>
        <w:top w:val="none" w:sz="0" w:space="0" w:color="auto"/>
        <w:left w:val="none" w:sz="0" w:space="0" w:color="auto"/>
        <w:bottom w:val="none" w:sz="0" w:space="0" w:color="auto"/>
        <w:right w:val="none" w:sz="0" w:space="0" w:color="auto"/>
      </w:divBdr>
    </w:div>
    <w:div w:id="1905220033">
      <w:bodyDiv w:val="1"/>
      <w:marLeft w:val="0"/>
      <w:marRight w:val="0"/>
      <w:marTop w:val="0"/>
      <w:marBottom w:val="0"/>
      <w:divBdr>
        <w:top w:val="none" w:sz="0" w:space="0" w:color="auto"/>
        <w:left w:val="none" w:sz="0" w:space="0" w:color="auto"/>
        <w:bottom w:val="none" w:sz="0" w:space="0" w:color="auto"/>
        <w:right w:val="none" w:sz="0" w:space="0" w:color="auto"/>
      </w:divBdr>
    </w:div>
    <w:div w:id="1926646072">
      <w:bodyDiv w:val="1"/>
      <w:marLeft w:val="0"/>
      <w:marRight w:val="0"/>
      <w:marTop w:val="0"/>
      <w:marBottom w:val="0"/>
      <w:divBdr>
        <w:top w:val="none" w:sz="0" w:space="0" w:color="auto"/>
        <w:left w:val="none" w:sz="0" w:space="0" w:color="auto"/>
        <w:bottom w:val="none" w:sz="0" w:space="0" w:color="auto"/>
        <w:right w:val="none" w:sz="0" w:space="0" w:color="auto"/>
      </w:divBdr>
    </w:div>
    <w:div w:id="1966156882">
      <w:bodyDiv w:val="1"/>
      <w:marLeft w:val="0"/>
      <w:marRight w:val="0"/>
      <w:marTop w:val="0"/>
      <w:marBottom w:val="0"/>
      <w:divBdr>
        <w:top w:val="none" w:sz="0" w:space="0" w:color="auto"/>
        <w:left w:val="none" w:sz="0" w:space="0" w:color="auto"/>
        <w:bottom w:val="none" w:sz="0" w:space="0" w:color="auto"/>
        <w:right w:val="none" w:sz="0" w:space="0" w:color="auto"/>
      </w:divBdr>
    </w:div>
    <w:div w:id="1968505305">
      <w:bodyDiv w:val="1"/>
      <w:marLeft w:val="0"/>
      <w:marRight w:val="0"/>
      <w:marTop w:val="0"/>
      <w:marBottom w:val="0"/>
      <w:divBdr>
        <w:top w:val="none" w:sz="0" w:space="0" w:color="auto"/>
        <w:left w:val="none" w:sz="0" w:space="0" w:color="auto"/>
        <w:bottom w:val="none" w:sz="0" w:space="0" w:color="auto"/>
        <w:right w:val="none" w:sz="0" w:space="0" w:color="auto"/>
      </w:divBdr>
    </w:div>
    <w:div w:id="1979069424">
      <w:bodyDiv w:val="1"/>
      <w:marLeft w:val="0"/>
      <w:marRight w:val="0"/>
      <w:marTop w:val="0"/>
      <w:marBottom w:val="0"/>
      <w:divBdr>
        <w:top w:val="none" w:sz="0" w:space="0" w:color="auto"/>
        <w:left w:val="none" w:sz="0" w:space="0" w:color="auto"/>
        <w:bottom w:val="none" w:sz="0" w:space="0" w:color="auto"/>
        <w:right w:val="none" w:sz="0" w:space="0" w:color="auto"/>
      </w:divBdr>
    </w:div>
    <w:div w:id="208263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3A38F-B383-4C48-93D4-19B304AC1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4531</Words>
  <Characters>25830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(Rs</vt:lpstr>
    </vt:vector>
  </TitlesOfParts>
  <Company>Microsoft</Company>
  <LinksUpToDate>false</LinksUpToDate>
  <CharactersWithSpaces>30301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dc:title>
  <dc:creator>Manu menon</dc:creator>
  <cp:lastModifiedBy>kapil</cp:lastModifiedBy>
  <cp:revision>24</cp:revision>
  <cp:lastPrinted>2014-08-27T07:06:00Z</cp:lastPrinted>
  <dcterms:created xsi:type="dcterms:W3CDTF">2015-05-25T06:28:00Z</dcterms:created>
  <dcterms:modified xsi:type="dcterms:W3CDTF">2015-11-27T10:58:00Z</dcterms:modified>
</cp:coreProperties>
</file>